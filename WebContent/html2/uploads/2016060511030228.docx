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C8973" w14:textId="18EA0E2C" w:rsidR="00E07684" w:rsidRDefault="00E07684" w:rsidP="00AB2E7C">
      <w:pPr>
        <w:pStyle w:val="a5"/>
        <w:snapToGrid w:val="0"/>
        <w:spacing w:after="0" w:line="300" w:lineRule="auto"/>
      </w:pPr>
    </w:p>
    <w:p w14:paraId="7FA19779" w14:textId="18EA0E2C" w:rsidR="000E78E8" w:rsidRDefault="000E78E8" w:rsidP="00AB2E7C">
      <w:pPr>
        <w:pStyle w:val="a5"/>
        <w:snapToGrid w:val="0"/>
        <w:spacing w:after="0" w:line="300" w:lineRule="auto"/>
      </w:pPr>
    </w:p>
    <w:p w14:paraId="662E78C3" w14:textId="77777777" w:rsidR="00E07684" w:rsidRDefault="00E07684" w:rsidP="00AB2E7C">
      <w:pPr>
        <w:pStyle w:val="a5"/>
        <w:snapToGrid w:val="0"/>
        <w:spacing w:after="0" w:line="300" w:lineRule="auto"/>
      </w:pPr>
    </w:p>
    <w:p w14:paraId="753CF477" w14:textId="77777777" w:rsidR="000E78E8" w:rsidRDefault="0001409B" w:rsidP="00AB2E7C">
      <w:pPr>
        <w:pStyle w:val="a7"/>
        <w:snapToGrid w:val="0"/>
        <w:spacing w:after="0" w:line="300" w:lineRule="auto"/>
      </w:pPr>
      <w:r>
        <w:rPr>
          <w:rFonts w:hint="eastAsia"/>
        </w:rPr>
        <w:t>会议无纸化应用功能需求</w:t>
      </w:r>
    </w:p>
    <w:p w14:paraId="03E5AAA4" w14:textId="77777777" w:rsidR="00E07684" w:rsidRDefault="00E07684" w:rsidP="00AB2E7C">
      <w:pPr>
        <w:pStyle w:val="ae"/>
        <w:snapToGrid w:val="0"/>
        <w:spacing w:after="0" w:line="300" w:lineRule="auto"/>
      </w:pPr>
    </w:p>
    <w:p w14:paraId="3E7B6EA5" w14:textId="43154420" w:rsidR="000E78E8" w:rsidRDefault="00E07684" w:rsidP="00AB2E7C">
      <w:pPr>
        <w:pStyle w:val="ae"/>
        <w:snapToGrid w:val="0"/>
        <w:spacing w:after="0" w:line="300" w:lineRule="auto"/>
      </w:pPr>
      <w:r>
        <w:rPr>
          <w:rFonts w:hint="eastAsia"/>
        </w:rPr>
        <w:t>天津·育华教育</w:t>
      </w:r>
    </w:p>
    <w:p w14:paraId="20507BB2" w14:textId="77777777" w:rsidR="000E78E8" w:rsidRDefault="000E78E8" w:rsidP="00AB2E7C">
      <w:pPr>
        <w:snapToGrid w:val="0"/>
        <w:spacing w:after="0" w:line="300" w:lineRule="auto"/>
      </w:pPr>
    </w:p>
    <w:p w14:paraId="5FD60483" w14:textId="77777777" w:rsidR="00E07684" w:rsidRDefault="00E07684" w:rsidP="00AB2E7C">
      <w:pPr>
        <w:snapToGrid w:val="0"/>
        <w:spacing w:after="0" w:line="300" w:lineRule="auto"/>
      </w:pPr>
    </w:p>
    <w:p w14:paraId="3077EDAC" w14:textId="77777777" w:rsidR="00E07684" w:rsidRDefault="00E07684" w:rsidP="00AB2E7C">
      <w:pPr>
        <w:snapToGrid w:val="0"/>
        <w:spacing w:after="0" w:line="300" w:lineRule="auto"/>
      </w:pPr>
    </w:p>
    <w:p w14:paraId="30CFC754" w14:textId="4B1BE1CA" w:rsidR="00F535A1" w:rsidRDefault="00F535A1" w:rsidP="002B1953">
      <w:pPr>
        <w:pStyle w:val="1"/>
        <w:widowControl w:val="0"/>
        <w:numPr>
          <w:ilvl w:val="0"/>
          <w:numId w:val="17"/>
        </w:numPr>
        <w:snapToGrid w:val="0"/>
        <w:spacing w:before="340" w:after="330" w:line="360" w:lineRule="auto"/>
        <w:ind w:left="504" w:hanging="504"/>
        <w:contextualSpacing w:val="0"/>
        <w:jc w:val="both"/>
        <w:rPr>
          <w:ins w:id="0" w:author="嵇michael" w:date="2016-05-27T09:27:00Z"/>
          <w:rFonts w:ascii="STSong" w:eastAsia="STSong" w:hAnsi="STSong" w:cs="Times New Roman" w:hint="eastAsia"/>
          <w:b/>
          <w:bCs/>
          <w:noProof/>
          <w:color w:val="auto"/>
          <w:kern w:val="44"/>
          <w:sz w:val="44"/>
          <w:szCs w:val="44"/>
          <w:lang w:val="en-US"/>
        </w:rPr>
      </w:pPr>
      <w:ins w:id="1" w:author="嵇michael" w:date="2016-05-27T09:27:00Z">
        <w:r>
          <w:rPr>
            <w:rFonts w:ascii="STSong" w:eastAsia="STSong" w:hAnsi="STSong" w:cs="Times New Roman" w:hint="eastAsia"/>
            <w:b/>
            <w:bCs/>
            <w:noProof/>
            <w:color w:val="auto"/>
            <w:kern w:val="44"/>
            <w:sz w:val="44"/>
            <w:szCs w:val="44"/>
            <w:lang w:val="en-US"/>
          </w:rPr>
          <w:t>概述</w:t>
        </w:r>
      </w:ins>
    </w:p>
    <w:p w14:paraId="04AB9703" w14:textId="54AA8A33" w:rsidR="00F535A1" w:rsidRDefault="00F535A1" w:rsidP="00F535A1">
      <w:pPr>
        <w:snapToGrid w:val="0"/>
        <w:spacing w:after="0" w:line="360" w:lineRule="auto"/>
        <w:ind w:firstLineChars="200" w:firstLine="480"/>
        <w:rPr>
          <w:ins w:id="2" w:author="嵇michael" w:date="2016-05-27T09:27:00Z"/>
          <w:rFonts w:ascii="STFangsong" w:eastAsia="STFangsong" w:hAnsi="STFangsong" w:hint="eastAsia"/>
        </w:rPr>
      </w:pPr>
      <w:ins w:id="3" w:author="嵇michael" w:date="2016-05-27T09:27:00Z">
        <w:r w:rsidRPr="002B1953">
          <w:rPr>
            <w:rFonts w:ascii="STFangsong" w:eastAsia="STFangsong" w:hAnsi="STFangsong" w:hint="eastAsia"/>
          </w:rPr>
          <w:t>本</w:t>
        </w:r>
      </w:ins>
      <w:ins w:id="4" w:author="嵇michael" w:date="2016-05-27T09:29:00Z">
        <w:r>
          <w:rPr>
            <w:rFonts w:ascii="STFangsong" w:eastAsia="STFangsong" w:hAnsi="STFangsong" w:hint="eastAsia"/>
          </w:rPr>
          <w:t>产品</w:t>
        </w:r>
      </w:ins>
      <w:ins w:id="5" w:author="嵇michael" w:date="2016-05-27T09:27:00Z">
        <w:r>
          <w:rPr>
            <w:rFonts w:ascii="STFangsong" w:eastAsia="STFangsong" w:hAnsi="STFangsong" w:hint="eastAsia"/>
          </w:rPr>
          <w:t>旨在</w:t>
        </w:r>
        <w:r w:rsidRPr="002B1953">
          <w:rPr>
            <w:rFonts w:ascii="STFangsong" w:eastAsia="STFangsong" w:hAnsi="STFangsong" w:hint="eastAsia"/>
          </w:rPr>
          <w:t>为机构提供内部会议的</w:t>
        </w:r>
        <w:r>
          <w:rPr>
            <w:rFonts w:ascii="STFangsong" w:eastAsia="STFangsong" w:hAnsi="STFangsong" w:hint="eastAsia"/>
          </w:rPr>
          <w:t>安排、</w:t>
        </w:r>
        <w:r w:rsidRPr="002B1953">
          <w:rPr>
            <w:rFonts w:ascii="STFangsong" w:eastAsia="STFangsong" w:hAnsi="STFangsong" w:hint="eastAsia"/>
          </w:rPr>
          <w:t>通知、</w:t>
        </w:r>
        <w:r>
          <w:rPr>
            <w:rFonts w:ascii="STFangsong" w:eastAsia="STFangsong" w:hAnsi="STFangsong" w:hint="eastAsia"/>
          </w:rPr>
          <w:t>会议文件传达等功能。</w:t>
        </w:r>
      </w:ins>
    </w:p>
    <w:p w14:paraId="494A2CB2" w14:textId="0E93DEAB" w:rsidR="00F535A1" w:rsidRDefault="00B561B3" w:rsidP="00F535A1">
      <w:pPr>
        <w:pStyle w:val="2"/>
        <w:widowControl w:val="0"/>
        <w:numPr>
          <w:ilvl w:val="1"/>
          <w:numId w:val="17"/>
        </w:numPr>
        <w:snapToGrid w:val="0"/>
        <w:spacing w:before="260" w:after="260" w:line="360" w:lineRule="auto"/>
        <w:ind w:left="567" w:hanging="567"/>
        <w:jc w:val="both"/>
        <w:rPr>
          <w:ins w:id="6" w:author="嵇michael" w:date="2016-05-27T09:27:00Z"/>
          <w:rFonts w:ascii="Lantinghei SC Extralight" w:eastAsia="Lantinghei SC Extralight" w:hAnsi="Hiragino Sans GB W3" w:cs="Times New Roman" w:hint="eastAsia"/>
          <w:noProof/>
          <w:color w:val="auto"/>
          <w:sz w:val="32"/>
          <w:szCs w:val="32"/>
          <w:lang w:val="en-US"/>
        </w:rPr>
      </w:pPr>
      <w:ins w:id="7" w:author="嵇michael" w:date="2016-05-27T09:34:00Z">
        <w:r>
          <w:rPr>
            <w:rFonts w:ascii="Lantinghei SC Extralight" w:eastAsia="Lantinghei SC Extralight" w:hAnsi="Hiragino Sans GB W3" w:cs="Times New Roman" w:hint="eastAsia"/>
            <w:noProof/>
            <w:color w:val="auto"/>
            <w:sz w:val="32"/>
            <w:szCs w:val="32"/>
            <w:lang w:val="en-US"/>
          </w:rPr>
          <w:t>使用</w:t>
        </w:r>
      </w:ins>
      <w:ins w:id="8" w:author="嵇michael" w:date="2016-05-27T09:56:00Z">
        <w:r>
          <w:rPr>
            <w:rFonts w:ascii="Lantinghei SC Extralight" w:eastAsia="Lantinghei SC Extralight" w:hAnsi="Hiragino Sans GB W3" w:cs="Times New Roman" w:hint="eastAsia"/>
            <w:noProof/>
            <w:color w:val="auto"/>
            <w:sz w:val="32"/>
            <w:szCs w:val="32"/>
            <w:lang w:val="en-US"/>
          </w:rPr>
          <w:t>方法</w:t>
        </w:r>
      </w:ins>
    </w:p>
    <w:p w14:paraId="71A6A3A8" w14:textId="77777777" w:rsidR="00FD08EF" w:rsidRDefault="00F535A1" w:rsidP="00F535A1">
      <w:pPr>
        <w:snapToGrid w:val="0"/>
        <w:spacing w:after="0" w:line="360" w:lineRule="auto"/>
        <w:ind w:firstLineChars="200" w:firstLine="480"/>
        <w:rPr>
          <w:ins w:id="9" w:author="嵇michael" w:date="2016-05-27T09:42:00Z"/>
          <w:rFonts w:ascii="STFangsong" w:eastAsia="STFangsong" w:hAnsi="STFangsong" w:hint="eastAsia"/>
        </w:rPr>
      </w:pPr>
      <w:ins w:id="10" w:author="嵇michael" w:date="2016-05-27T09:28:00Z">
        <w:r w:rsidRPr="00F535A1">
          <w:rPr>
            <w:rFonts w:ascii="STFangsong" w:eastAsia="STFangsong" w:hAnsi="STFangsong" w:hint="eastAsia"/>
          </w:rPr>
          <w:t>本产品是一个基于微信企业号的会议无纸化管理应用系统。</w:t>
        </w:r>
      </w:ins>
    </w:p>
    <w:p w14:paraId="0AB880B6" w14:textId="77777777" w:rsidR="00FD08EF" w:rsidRDefault="00FD08EF" w:rsidP="00F535A1">
      <w:pPr>
        <w:snapToGrid w:val="0"/>
        <w:spacing w:after="0" w:line="360" w:lineRule="auto"/>
        <w:ind w:firstLineChars="200" w:firstLine="480"/>
        <w:rPr>
          <w:ins w:id="11" w:author="嵇michael" w:date="2016-05-27T09:42:00Z"/>
          <w:rFonts w:ascii="STFangsong" w:eastAsia="STFangsong" w:hAnsi="STFangsong" w:hint="eastAsia"/>
        </w:rPr>
      </w:pPr>
      <w:ins w:id="12" w:author="嵇michael" w:date="2016-05-27T09:35:00Z">
        <w:r>
          <w:rPr>
            <w:rFonts w:ascii="STFangsong" w:eastAsia="STFangsong" w:hAnsi="STFangsong" w:hint="eastAsia"/>
          </w:rPr>
          <w:t>使用本系统前，使用单位</w:t>
        </w:r>
      </w:ins>
      <w:ins w:id="13" w:author="嵇michael" w:date="2016-05-27T09:36:00Z">
        <w:r>
          <w:rPr>
            <w:rFonts w:ascii="STFangsong" w:eastAsia="STFangsong" w:hAnsi="STFangsong" w:hint="eastAsia"/>
          </w:rPr>
          <w:t>应当已经将内部各部门有关人员注册到微信</w:t>
        </w:r>
      </w:ins>
      <w:ins w:id="14" w:author="嵇michael" w:date="2016-05-27T09:37:00Z">
        <w:r>
          <w:rPr>
            <w:rFonts w:ascii="STFangsong" w:eastAsia="STFangsong" w:hAnsi="STFangsong" w:hint="eastAsia"/>
          </w:rPr>
          <w:t>企业号通讯录中</w:t>
        </w:r>
      </w:ins>
      <w:ins w:id="15" w:author="嵇michael" w:date="2016-05-27T09:41:00Z">
        <w:r>
          <w:rPr>
            <w:rFonts w:ascii="STFangsong" w:eastAsia="STFangsong" w:hAnsi="STFangsong" w:hint="eastAsia"/>
          </w:rPr>
          <w:t>，并通过</w:t>
        </w:r>
      </w:ins>
      <w:ins w:id="16" w:author="嵇michael" w:date="2016-05-27T09:42:00Z">
        <w:r>
          <w:rPr>
            <w:rFonts w:ascii="STFangsong" w:eastAsia="STFangsong" w:hAnsi="STFangsong" w:hint="eastAsia"/>
          </w:rPr>
          <w:t>微信企业号的后台管理对应用系统进行授权</w:t>
        </w:r>
      </w:ins>
      <w:ins w:id="17" w:author="嵇michael" w:date="2016-05-27T09:37:00Z">
        <w:r>
          <w:rPr>
            <w:rFonts w:ascii="STFangsong" w:eastAsia="STFangsong" w:hAnsi="STFangsong" w:hint="eastAsia"/>
          </w:rPr>
          <w:t>。</w:t>
        </w:r>
      </w:ins>
    </w:p>
    <w:p w14:paraId="762EC57F" w14:textId="251EE2D8" w:rsidR="00F535A1" w:rsidRDefault="00FD08EF" w:rsidP="00F535A1">
      <w:pPr>
        <w:snapToGrid w:val="0"/>
        <w:spacing w:after="0" w:line="360" w:lineRule="auto"/>
        <w:ind w:firstLineChars="200" w:firstLine="480"/>
        <w:rPr>
          <w:ins w:id="18" w:author="嵇michael" w:date="2016-05-27T09:30:00Z"/>
          <w:rFonts w:ascii="STFangsong" w:eastAsia="STFangsong" w:hAnsi="STFangsong" w:hint="eastAsia"/>
        </w:rPr>
      </w:pPr>
      <w:ins w:id="19" w:author="嵇michael" w:date="2016-05-27T09:38:00Z">
        <w:r>
          <w:rPr>
            <w:rFonts w:ascii="STFangsong" w:eastAsia="STFangsong" w:hAnsi="STFangsong" w:hint="eastAsia"/>
          </w:rPr>
          <w:t>本</w:t>
        </w:r>
      </w:ins>
      <w:ins w:id="20" w:author="嵇michael" w:date="2016-05-27T09:41:00Z">
        <w:r>
          <w:rPr>
            <w:rFonts w:ascii="STFangsong" w:eastAsia="STFangsong" w:hAnsi="STFangsong" w:hint="eastAsia"/>
          </w:rPr>
          <w:t>产品</w:t>
        </w:r>
      </w:ins>
      <w:ins w:id="21" w:author="嵇michael" w:date="2016-05-27T09:44:00Z">
        <w:r w:rsidR="00B14AAB">
          <w:rPr>
            <w:rFonts w:ascii="STFangsong" w:eastAsia="STFangsong" w:hAnsi="STFangsong" w:hint="eastAsia"/>
          </w:rPr>
          <w:t>将</w:t>
        </w:r>
      </w:ins>
      <w:ins w:id="22" w:author="嵇michael" w:date="2016-05-27T09:41:00Z">
        <w:r>
          <w:rPr>
            <w:rFonts w:ascii="STFangsong" w:eastAsia="STFangsong" w:hAnsi="STFangsong" w:hint="eastAsia"/>
          </w:rPr>
          <w:t>微信企业号</w:t>
        </w:r>
      </w:ins>
      <w:ins w:id="23" w:author="嵇michael" w:date="2016-05-27T09:42:00Z">
        <w:r>
          <w:rPr>
            <w:rFonts w:ascii="STFangsong" w:eastAsia="STFangsong" w:hAnsi="STFangsong" w:hint="eastAsia"/>
          </w:rPr>
          <w:t>的</w:t>
        </w:r>
      </w:ins>
      <w:ins w:id="24" w:author="嵇michael" w:date="2016-05-27T09:41:00Z">
        <w:r>
          <w:rPr>
            <w:rFonts w:ascii="STFangsong" w:eastAsia="STFangsong" w:hAnsi="STFangsong" w:hint="eastAsia"/>
          </w:rPr>
          <w:t>通讯录</w:t>
        </w:r>
      </w:ins>
      <w:ins w:id="25" w:author="嵇michael" w:date="2016-05-27T09:44:00Z">
        <w:r w:rsidR="00B14AAB">
          <w:rPr>
            <w:rFonts w:ascii="STFangsong" w:eastAsia="STFangsong" w:hAnsi="STFangsong" w:hint="eastAsia"/>
          </w:rPr>
          <w:t>复制到应用系统</w:t>
        </w:r>
      </w:ins>
      <w:ins w:id="26" w:author="嵇michael" w:date="2016-05-27T09:45:00Z">
        <w:r w:rsidR="00B14AAB">
          <w:rPr>
            <w:rFonts w:ascii="STFangsong" w:eastAsia="STFangsong" w:hAnsi="STFangsong" w:hint="eastAsia"/>
          </w:rPr>
          <w:t>，作为应用系统</w:t>
        </w:r>
      </w:ins>
      <w:ins w:id="27" w:author="嵇michael" w:date="2016-05-27T09:44:00Z">
        <w:r w:rsidR="00B14AAB">
          <w:rPr>
            <w:rFonts w:ascii="STFangsong" w:eastAsia="STFangsong" w:hAnsi="STFangsong" w:hint="eastAsia"/>
          </w:rPr>
          <w:t>的用户</w:t>
        </w:r>
      </w:ins>
      <w:ins w:id="28" w:author="嵇michael" w:date="2016-05-27T09:41:00Z">
        <w:r w:rsidR="00B14AAB">
          <w:rPr>
            <w:rFonts w:ascii="STFangsong" w:eastAsia="STFangsong" w:hAnsi="STFangsong" w:hint="eastAsia"/>
          </w:rPr>
          <w:t>，</w:t>
        </w:r>
      </w:ins>
      <w:ins w:id="29" w:author="嵇michael" w:date="2016-05-27T09:38:00Z">
        <w:r>
          <w:rPr>
            <w:rFonts w:ascii="STFangsong" w:eastAsia="STFangsong" w:hAnsi="STFangsong" w:hint="eastAsia"/>
          </w:rPr>
          <w:t>不</w:t>
        </w:r>
      </w:ins>
      <w:ins w:id="30" w:author="嵇michael" w:date="2016-05-27T09:39:00Z">
        <w:r>
          <w:rPr>
            <w:rFonts w:ascii="STFangsong" w:eastAsia="STFangsong" w:hAnsi="STFangsong" w:hint="eastAsia"/>
          </w:rPr>
          <w:t>对使用用户进行增、删、改等管理。</w:t>
        </w:r>
      </w:ins>
      <w:ins w:id="31" w:author="嵇michael" w:date="2016-05-27T09:48:00Z">
        <w:r w:rsidR="00B14AAB">
          <w:rPr>
            <w:rFonts w:ascii="STFangsong" w:eastAsia="STFangsong" w:hAnsi="STFangsong" w:hint="eastAsia"/>
          </w:rPr>
          <w:t>因此，需要使用单位利用微信企业号的后台对用户进行管理和维护。</w:t>
        </w:r>
      </w:ins>
    </w:p>
    <w:p w14:paraId="2B5965F4" w14:textId="04B2AABF" w:rsidR="00F535A1" w:rsidRDefault="00F535A1" w:rsidP="00F535A1">
      <w:pPr>
        <w:snapToGrid w:val="0"/>
        <w:spacing w:after="0" w:line="360" w:lineRule="auto"/>
        <w:ind w:firstLineChars="200" w:firstLine="480"/>
        <w:rPr>
          <w:ins w:id="32" w:author="嵇michael" w:date="2016-05-27T09:34:00Z"/>
          <w:rFonts w:ascii="STFangsong" w:eastAsia="STFangsong" w:hAnsi="STFangsong" w:hint="eastAsia"/>
        </w:rPr>
      </w:pPr>
      <w:ins w:id="33" w:author="嵇michael" w:date="2016-05-27T09:30:00Z">
        <w:r>
          <w:rPr>
            <w:rFonts w:ascii="STFangsong" w:eastAsia="STFangsong" w:hAnsi="STFangsong" w:hint="eastAsia"/>
          </w:rPr>
          <w:t>用户</w:t>
        </w:r>
      </w:ins>
      <w:ins w:id="34" w:author="嵇michael" w:date="2016-05-27T09:33:00Z">
        <w:r w:rsidR="00FD08EF">
          <w:rPr>
            <w:rFonts w:ascii="STFangsong" w:eastAsia="STFangsong" w:hAnsi="STFangsong" w:hint="eastAsia"/>
          </w:rPr>
          <w:t>使用手机或iPad终端，</w:t>
        </w:r>
      </w:ins>
      <w:ins w:id="35" w:author="嵇michael" w:date="2016-05-27T09:30:00Z">
        <w:r>
          <w:rPr>
            <w:rFonts w:ascii="STFangsong" w:eastAsia="STFangsong" w:hAnsi="STFangsong" w:hint="eastAsia"/>
          </w:rPr>
          <w:t>通过</w:t>
        </w:r>
      </w:ins>
      <w:ins w:id="36" w:author="嵇michael" w:date="2016-05-27T09:31:00Z">
        <w:r>
          <w:rPr>
            <w:rFonts w:ascii="STFangsong" w:eastAsia="STFangsong" w:hAnsi="STFangsong" w:hint="eastAsia"/>
          </w:rPr>
          <w:t>个人微信</w:t>
        </w:r>
      </w:ins>
      <w:ins w:id="37" w:author="嵇michael" w:date="2016-05-27T09:33:00Z">
        <w:r w:rsidR="00FD08EF">
          <w:rPr>
            <w:rFonts w:ascii="STFangsong" w:eastAsia="STFangsong" w:hAnsi="STFangsong" w:hint="eastAsia"/>
          </w:rPr>
          <w:t>，</w:t>
        </w:r>
      </w:ins>
      <w:ins w:id="38" w:author="嵇michael" w:date="2016-05-27T09:31:00Z">
        <w:r>
          <w:rPr>
            <w:rFonts w:ascii="STFangsong" w:eastAsia="STFangsong" w:hAnsi="STFangsong" w:hint="eastAsia"/>
          </w:rPr>
          <w:t>访问机构的微信企业服务号，</w:t>
        </w:r>
      </w:ins>
      <w:ins w:id="39" w:author="嵇michael" w:date="2016-05-27T09:32:00Z">
        <w:r>
          <w:rPr>
            <w:rFonts w:ascii="STFangsong" w:eastAsia="STFangsong" w:hAnsi="STFangsong" w:hint="eastAsia"/>
          </w:rPr>
          <w:t>点击企业号中的“会议”应用，</w:t>
        </w:r>
      </w:ins>
      <w:ins w:id="40" w:author="嵇michael" w:date="2016-05-27T09:33:00Z">
        <w:r w:rsidR="00FD08EF">
          <w:rPr>
            <w:rFonts w:ascii="STFangsong" w:eastAsia="STFangsong" w:hAnsi="STFangsong" w:hint="eastAsia"/>
          </w:rPr>
          <w:t>即</w:t>
        </w:r>
      </w:ins>
      <w:ins w:id="41" w:author="嵇michael" w:date="2016-05-27T09:34:00Z">
        <w:r w:rsidR="00FD08EF">
          <w:rPr>
            <w:rFonts w:ascii="STFangsong" w:eastAsia="STFangsong" w:hAnsi="STFangsong" w:hint="eastAsia"/>
          </w:rPr>
          <w:t>可使用</w:t>
        </w:r>
      </w:ins>
      <w:ins w:id="42" w:author="嵇michael" w:date="2016-05-27T09:33:00Z">
        <w:r w:rsidR="00FD08EF">
          <w:rPr>
            <w:rFonts w:ascii="STFangsong" w:eastAsia="STFangsong" w:hAnsi="STFangsong" w:hint="eastAsia"/>
          </w:rPr>
          <w:t>本</w:t>
        </w:r>
      </w:ins>
      <w:ins w:id="43" w:author="嵇michael" w:date="2016-05-27T09:34:00Z">
        <w:r w:rsidR="00FD08EF">
          <w:rPr>
            <w:rFonts w:ascii="STFangsong" w:eastAsia="STFangsong" w:hAnsi="STFangsong" w:hint="eastAsia"/>
          </w:rPr>
          <w:t>应用系统提供的功能。</w:t>
        </w:r>
      </w:ins>
    </w:p>
    <w:p w14:paraId="634B9F75" w14:textId="4853B4F5" w:rsidR="000E78E8" w:rsidRPr="002B1953" w:rsidRDefault="00AB2E7C" w:rsidP="00F35B7D">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hint="eastAsia"/>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应用架构</w:t>
      </w:r>
    </w:p>
    <w:p w14:paraId="67314662" w14:textId="77777777" w:rsidR="0001409B" w:rsidRPr="002B1953" w:rsidRDefault="0001409B" w:rsidP="00F35B7D">
      <w:pPr>
        <w:pStyle w:val="a"/>
        <w:numPr>
          <w:ilvl w:val="1"/>
          <w:numId w:val="15"/>
        </w:numPr>
        <w:snapToGrid w:val="0"/>
        <w:spacing w:after="0" w:line="360" w:lineRule="auto"/>
        <w:ind w:left="0" w:firstLine="476"/>
        <w:rPr>
          <w:rFonts w:ascii="STFangsong" w:eastAsia="STFangsong" w:hAnsi="STFangsong"/>
        </w:rPr>
      </w:pPr>
      <w:r w:rsidRPr="002B1953">
        <w:rPr>
          <w:rFonts w:ascii="STFangsong" w:eastAsia="STFangsong" w:hAnsi="STFangsong" w:hint="eastAsia"/>
        </w:rPr>
        <w:t>系统分为前端、后端两部分。</w:t>
      </w:r>
    </w:p>
    <w:p w14:paraId="6866199B" w14:textId="77777777" w:rsidR="000E78E8" w:rsidRPr="002B1953" w:rsidRDefault="0001409B" w:rsidP="00F35B7D">
      <w:pPr>
        <w:pStyle w:val="a"/>
        <w:numPr>
          <w:ilvl w:val="1"/>
          <w:numId w:val="15"/>
        </w:numPr>
        <w:snapToGrid w:val="0"/>
        <w:spacing w:after="0" w:line="360" w:lineRule="auto"/>
        <w:ind w:left="0" w:firstLine="476"/>
        <w:rPr>
          <w:rFonts w:ascii="STFangsong" w:eastAsia="STFangsong" w:hAnsi="STFangsong"/>
        </w:rPr>
      </w:pPr>
      <w:r w:rsidRPr="002B1953">
        <w:rPr>
          <w:rFonts w:ascii="STFangsong" w:eastAsia="STFangsong" w:hAnsi="STFangsong" w:hint="eastAsia"/>
        </w:rPr>
        <w:t>前端为用户交互部分，采用微信企业号+HTML5页面的方式向用户提供功能展现和交互。</w:t>
      </w:r>
    </w:p>
    <w:p w14:paraId="2FF140C0" w14:textId="77777777" w:rsidR="00AB2E7C" w:rsidRPr="002B1953" w:rsidRDefault="0001409B" w:rsidP="00F35B7D">
      <w:pPr>
        <w:pStyle w:val="a"/>
        <w:numPr>
          <w:ilvl w:val="1"/>
          <w:numId w:val="15"/>
        </w:numPr>
        <w:snapToGrid w:val="0"/>
        <w:spacing w:after="0" w:line="360" w:lineRule="auto"/>
        <w:ind w:left="0" w:firstLine="476"/>
        <w:rPr>
          <w:rFonts w:ascii="STFangsong" w:eastAsia="STFangsong" w:hAnsi="STFangsong"/>
        </w:rPr>
      </w:pPr>
      <w:r w:rsidRPr="002B1953">
        <w:rPr>
          <w:rFonts w:ascii="STFangsong" w:eastAsia="STFangsong" w:hAnsi="STFangsong" w:hint="eastAsia"/>
        </w:rPr>
        <w:lastRenderedPageBreak/>
        <w:t>后端</w:t>
      </w:r>
      <w:r w:rsidR="005D30A5" w:rsidRPr="002B1953">
        <w:rPr>
          <w:rFonts w:ascii="STFangsong" w:eastAsia="STFangsong" w:hAnsi="STFangsong" w:hint="eastAsia"/>
        </w:rPr>
        <w:t>采用Java EE</w:t>
      </w:r>
      <w:r w:rsidR="00AB2E7C" w:rsidRPr="002B1953">
        <w:rPr>
          <w:rFonts w:ascii="STFangsong" w:eastAsia="STFangsong" w:hAnsi="STFangsong" w:hint="eastAsia"/>
        </w:rPr>
        <w:t>的Web应用架构</w:t>
      </w:r>
    </w:p>
    <w:p w14:paraId="554DDFBD" w14:textId="77777777" w:rsidR="00AB2E7C" w:rsidRPr="002B1953" w:rsidRDefault="00AB2E7C" w:rsidP="00F35B7D">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运行环境</w:t>
      </w:r>
    </w:p>
    <w:p w14:paraId="278D3545" w14:textId="77777777" w:rsidR="0001409B" w:rsidRPr="002B1953" w:rsidRDefault="00AB2E7C" w:rsidP="00F35B7D">
      <w:pPr>
        <w:pStyle w:val="a"/>
        <w:numPr>
          <w:ilvl w:val="1"/>
          <w:numId w:val="15"/>
        </w:numPr>
        <w:snapToGrid w:val="0"/>
        <w:spacing w:after="0" w:line="360" w:lineRule="auto"/>
        <w:ind w:left="0" w:firstLine="476"/>
        <w:rPr>
          <w:rFonts w:ascii="STFangsong" w:eastAsia="STFangsong" w:hAnsi="STFangsong"/>
        </w:rPr>
      </w:pPr>
      <w:r w:rsidRPr="002B1953">
        <w:rPr>
          <w:rFonts w:ascii="STFangsong" w:eastAsia="STFangsong" w:hAnsi="STFangsong" w:hint="eastAsia"/>
        </w:rPr>
        <w:t>后端应用可运行在Linux或Windows Server平台上。</w:t>
      </w:r>
    </w:p>
    <w:p w14:paraId="6F416936" w14:textId="77777777" w:rsidR="00AB2E7C" w:rsidRPr="002B1953" w:rsidRDefault="00AB2E7C" w:rsidP="00F35B7D">
      <w:pPr>
        <w:pStyle w:val="a"/>
        <w:numPr>
          <w:ilvl w:val="1"/>
          <w:numId w:val="15"/>
        </w:numPr>
        <w:snapToGrid w:val="0"/>
        <w:spacing w:after="0" w:line="360" w:lineRule="auto"/>
        <w:ind w:left="0" w:firstLine="476"/>
        <w:rPr>
          <w:rFonts w:ascii="STFangsong" w:eastAsia="STFangsong" w:hAnsi="STFangsong"/>
        </w:rPr>
      </w:pPr>
      <w:r w:rsidRPr="002B1953">
        <w:rPr>
          <w:rFonts w:ascii="STFangsong" w:eastAsia="STFangsong" w:hAnsi="STFangsong" w:hint="eastAsia"/>
        </w:rPr>
        <w:t>使用MySQL或</w:t>
      </w:r>
      <w:proofErr w:type="spellStart"/>
      <w:r w:rsidRPr="002B1953">
        <w:rPr>
          <w:rFonts w:ascii="STFangsong" w:eastAsia="STFangsong" w:hAnsi="STFangsong" w:hint="eastAsia"/>
        </w:rPr>
        <w:t>MariaDB</w:t>
      </w:r>
      <w:proofErr w:type="spellEnd"/>
      <w:r w:rsidRPr="002B1953">
        <w:rPr>
          <w:rFonts w:ascii="STFangsong" w:eastAsia="STFangsong" w:hAnsi="STFangsong" w:hint="eastAsia"/>
        </w:rPr>
        <w:t>数据库</w:t>
      </w:r>
    </w:p>
    <w:p w14:paraId="117BDA9D" w14:textId="0C917B0A" w:rsidR="00331922" w:rsidRPr="002B1953" w:rsidRDefault="00331922" w:rsidP="00331922">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定义</w:t>
      </w:r>
    </w:p>
    <w:p w14:paraId="1E7F4F60" w14:textId="793DAB30" w:rsidR="009337E4" w:rsidRPr="002B1953" w:rsidRDefault="009337E4" w:rsidP="009337E4">
      <w:pPr>
        <w:pStyle w:val="a"/>
        <w:numPr>
          <w:ilvl w:val="0"/>
          <w:numId w:val="0"/>
        </w:numPr>
        <w:snapToGrid w:val="0"/>
        <w:spacing w:after="0" w:line="360" w:lineRule="auto"/>
        <w:ind w:left="993" w:hanging="503"/>
        <w:rPr>
          <w:rFonts w:ascii="STFangsong" w:eastAsia="STFangsong" w:hAnsi="STFangsong"/>
        </w:rPr>
      </w:pPr>
      <w:r w:rsidRPr="002B1953">
        <w:rPr>
          <w:rFonts w:ascii="STFangsong" w:eastAsia="STFangsong" w:hAnsi="STFangsong" w:hint="eastAsia"/>
          <w:b/>
        </w:rPr>
        <w:t>微信企业号</w:t>
      </w:r>
      <w:r w:rsidRPr="002B1953">
        <w:rPr>
          <w:rFonts w:ascii="STFangsong" w:eastAsia="STFangsong" w:hAnsi="STFangsong" w:hint="eastAsia"/>
        </w:rPr>
        <w:t>：腾讯公司提供的微信企业功能服务号，可定义web页面应用。</w:t>
      </w:r>
    </w:p>
    <w:p w14:paraId="3B6E31F5" w14:textId="00FA0A98" w:rsidR="00834BFD" w:rsidRPr="002B1953" w:rsidRDefault="009337E4" w:rsidP="009337E4">
      <w:pPr>
        <w:pStyle w:val="a"/>
        <w:numPr>
          <w:ilvl w:val="0"/>
          <w:numId w:val="0"/>
        </w:numPr>
        <w:snapToGrid w:val="0"/>
        <w:spacing w:after="0" w:line="360" w:lineRule="auto"/>
        <w:ind w:left="993" w:hanging="503"/>
        <w:rPr>
          <w:rFonts w:ascii="STFangsong" w:eastAsia="STFangsong" w:hAnsi="STFangsong"/>
        </w:rPr>
      </w:pPr>
      <w:r w:rsidRPr="002B1953">
        <w:rPr>
          <w:rFonts w:ascii="STFangsong" w:eastAsia="STFangsong" w:hAnsi="STFangsong" w:hint="eastAsia"/>
          <w:b/>
        </w:rPr>
        <w:t>微信企业号用户</w:t>
      </w:r>
      <w:r w:rsidRPr="002B1953">
        <w:rPr>
          <w:rFonts w:ascii="STFangsong" w:eastAsia="STFangsong" w:hAnsi="STFangsong" w:hint="eastAsia"/>
        </w:rPr>
        <w:t>：指关注了企业号、并经过批准的用户。通常是一个企业或机构的成员。企业服务号中的用户按部门结构形式组成通讯录。</w:t>
      </w:r>
    </w:p>
    <w:p w14:paraId="5296DF1C" w14:textId="53BBB94A" w:rsidR="009337E4" w:rsidRPr="002B1953" w:rsidRDefault="009337E4" w:rsidP="009337E4">
      <w:pPr>
        <w:pStyle w:val="a"/>
        <w:numPr>
          <w:ilvl w:val="0"/>
          <w:numId w:val="0"/>
        </w:numPr>
        <w:snapToGrid w:val="0"/>
        <w:spacing w:after="0" w:line="360" w:lineRule="auto"/>
        <w:ind w:left="993" w:hanging="503"/>
        <w:rPr>
          <w:rFonts w:ascii="STFangsong" w:eastAsia="STFangsong" w:hAnsi="STFangsong"/>
        </w:rPr>
      </w:pPr>
      <w:r w:rsidRPr="002B1953">
        <w:rPr>
          <w:rFonts w:ascii="STFangsong" w:eastAsia="STFangsong" w:hAnsi="STFangsong" w:hint="eastAsia"/>
          <w:b/>
        </w:rPr>
        <w:t>应用系统</w:t>
      </w:r>
      <w:r w:rsidRPr="002B1953">
        <w:rPr>
          <w:rFonts w:ascii="STFangsong" w:eastAsia="STFangsong" w:hAnsi="STFangsong" w:hint="eastAsia"/>
        </w:rPr>
        <w:t>：指“会议无纸化应用系统”</w:t>
      </w:r>
    </w:p>
    <w:p w14:paraId="0D460F0A" w14:textId="39C3C35B" w:rsidR="009337E4" w:rsidRPr="002B1953" w:rsidRDefault="009337E4" w:rsidP="009337E4">
      <w:pPr>
        <w:pStyle w:val="a"/>
        <w:numPr>
          <w:ilvl w:val="0"/>
          <w:numId w:val="0"/>
        </w:numPr>
        <w:snapToGrid w:val="0"/>
        <w:spacing w:after="0" w:line="360" w:lineRule="auto"/>
        <w:ind w:left="993" w:hanging="503"/>
        <w:rPr>
          <w:rFonts w:ascii="STFangsong" w:eastAsia="STFangsong" w:hAnsi="STFangsong"/>
        </w:rPr>
      </w:pPr>
      <w:r w:rsidRPr="002B1953">
        <w:rPr>
          <w:rFonts w:ascii="STFangsong" w:eastAsia="STFangsong" w:hAnsi="STFangsong" w:hint="eastAsia"/>
          <w:b/>
        </w:rPr>
        <w:t>会议</w:t>
      </w:r>
      <w:r w:rsidRPr="002B1953">
        <w:rPr>
          <w:rFonts w:ascii="STFangsong" w:eastAsia="STFangsong" w:hAnsi="STFangsong" w:hint="eastAsia"/>
        </w:rPr>
        <w:t>：应用系统中的一种活动</w:t>
      </w:r>
    </w:p>
    <w:p w14:paraId="01692886" w14:textId="7D577E56" w:rsidR="009337E4" w:rsidRPr="002B1953" w:rsidRDefault="009337E4" w:rsidP="009337E4">
      <w:pPr>
        <w:pStyle w:val="a"/>
        <w:numPr>
          <w:ilvl w:val="0"/>
          <w:numId w:val="0"/>
        </w:numPr>
        <w:snapToGrid w:val="0"/>
        <w:spacing w:after="0" w:line="360" w:lineRule="auto"/>
        <w:ind w:left="993" w:hanging="503"/>
        <w:rPr>
          <w:rFonts w:ascii="STFangsong" w:eastAsia="STFangsong" w:hAnsi="STFangsong"/>
        </w:rPr>
      </w:pPr>
      <w:r w:rsidRPr="002B1953">
        <w:rPr>
          <w:rFonts w:ascii="STFangsong" w:eastAsia="STFangsong" w:hAnsi="STFangsong" w:hint="eastAsia"/>
          <w:b/>
        </w:rPr>
        <w:t>应用系统用户</w:t>
      </w:r>
      <w:r w:rsidRPr="002B1953">
        <w:rPr>
          <w:rFonts w:ascii="STFangsong" w:eastAsia="STFangsong" w:hAnsi="STFangsong" w:hint="eastAsia"/>
        </w:rPr>
        <w:t>：组织或参与应用系统活动的用户。</w:t>
      </w:r>
    </w:p>
    <w:p w14:paraId="4B8D0DCE" w14:textId="5F82D8CB" w:rsidR="009337E4" w:rsidRPr="002B1953" w:rsidRDefault="009337E4" w:rsidP="009337E4">
      <w:pPr>
        <w:pStyle w:val="a"/>
        <w:numPr>
          <w:ilvl w:val="0"/>
          <w:numId w:val="0"/>
        </w:numPr>
        <w:snapToGrid w:val="0"/>
        <w:spacing w:after="0" w:line="360" w:lineRule="auto"/>
        <w:ind w:left="993" w:hanging="503"/>
        <w:rPr>
          <w:rFonts w:ascii="STFangsong" w:eastAsia="STFangsong" w:hAnsi="STFangsong"/>
        </w:rPr>
      </w:pPr>
      <w:r w:rsidRPr="002B1953">
        <w:rPr>
          <w:rFonts w:ascii="STFangsong" w:eastAsia="STFangsong" w:hAnsi="STFangsong" w:hint="eastAsia"/>
          <w:b/>
        </w:rPr>
        <w:t>文件</w:t>
      </w:r>
      <w:r w:rsidRPr="002B1953">
        <w:rPr>
          <w:rFonts w:ascii="STFangsong" w:eastAsia="STFangsong" w:hAnsi="STFangsong" w:hint="eastAsia"/>
        </w:rPr>
        <w:t>：用户上传到应用系统、供会议参与者阅读、下载使用的文档文件。</w:t>
      </w:r>
    </w:p>
    <w:p w14:paraId="4429E482" w14:textId="77777777" w:rsidR="00331922" w:rsidRPr="002B1953" w:rsidRDefault="00331922" w:rsidP="00834BFD">
      <w:pPr>
        <w:pStyle w:val="a"/>
        <w:numPr>
          <w:ilvl w:val="0"/>
          <w:numId w:val="0"/>
        </w:numPr>
        <w:snapToGrid w:val="0"/>
        <w:spacing w:after="0" w:line="360" w:lineRule="auto"/>
        <w:ind w:left="749" w:hanging="259"/>
        <w:rPr>
          <w:rFonts w:ascii="STFangsong" w:eastAsia="STFangsong" w:hAnsi="STFangsong" w:hint="eastAsia"/>
        </w:rPr>
      </w:pPr>
    </w:p>
    <w:p w14:paraId="5A48E648" w14:textId="77777777" w:rsidR="002B1953" w:rsidRPr="002B1953" w:rsidRDefault="002B1953" w:rsidP="00834BFD">
      <w:pPr>
        <w:pStyle w:val="a"/>
        <w:numPr>
          <w:ilvl w:val="0"/>
          <w:numId w:val="0"/>
        </w:numPr>
        <w:snapToGrid w:val="0"/>
        <w:spacing w:after="0" w:line="360" w:lineRule="auto"/>
        <w:ind w:left="749" w:hanging="259"/>
        <w:rPr>
          <w:rFonts w:ascii="STFangsong" w:eastAsia="STFangsong" w:hAnsi="STFangsong" w:hint="eastAsia"/>
        </w:rPr>
      </w:pPr>
    </w:p>
    <w:p w14:paraId="39B745B4" w14:textId="77777777" w:rsidR="002B1953" w:rsidRDefault="002B1953" w:rsidP="00834BFD">
      <w:pPr>
        <w:pStyle w:val="a"/>
        <w:numPr>
          <w:ilvl w:val="0"/>
          <w:numId w:val="0"/>
        </w:numPr>
        <w:snapToGrid w:val="0"/>
        <w:spacing w:after="0" w:line="360" w:lineRule="auto"/>
        <w:ind w:left="749" w:hanging="259"/>
        <w:rPr>
          <w:rFonts w:ascii="STFangsong" w:eastAsia="STFangsong" w:hAnsi="STFangsong" w:hint="eastAsia"/>
        </w:rPr>
      </w:pPr>
    </w:p>
    <w:p w14:paraId="568F1BC5" w14:textId="71A655F4" w:rsidR="002B1953" w:rsidRPr="002B1953" w:rsidRDefault="002B1953" w:rsidP="002B1953">
      <w:pPr>
        <w:pStyle w:val="1"/>
        <w:widowControl w:val="0"/>
        <w:numPr>
          <w:ilvl w:val="0"/>
          <w:numId w:val="17"/>
        </w:numPr>
        <w:snapToGrid w:val="0"/>
        <w:spacing w:before="340" w:after="330" w:line="360" w:lineRule="auto"/>
        <w:ind w:left="504" w:hanging="504"/>
        <w:contextualSpacing w:val="0"/>
        <w:jc w:val="both"/>
        <w:rPr>
          <w:rFonts w:ascii="STSong" w:eastAsia="STSong" w:hAnsi="STSong" w:cs="Times New Roman"/>
          <w:b/>
          <w:bCs/>
          <w:noProof/>
          <w:color w:val="auto"/>
          <w:kern w:val="44"/>
          <w:sz w:val="44"/>
          <w:szCs w:val="44"/>
          <w:lang w:val="en-US"/>
        </w:rPr>
      </w:pPr>
      <w:r>
        <w:rPr>
          <w:rFonts w:ascii="STSong" w:eastAsia="STSong" w:hAnsi="STSong" w:cs="Times New Roman" w:hint="eastAsia"/>
          <w:b/>
          <w:bCs/>
          <w:noProof/>
          <w:color w:val="auto"/>
          <w:kern w:val="44"/>
          <w:sz w:val="44"/>
          <w:szCs w:val="44"/>
          <w:lang w:val="en-US"/>
        </w:rPr>
        <w:t>基本应用</w:t>
      </w:r>
      <w:r w:rsidRPr="002B1953">
        <w:rPr>
          <w:rFonts w:ascii="STSong" w:eastAsia="STSong" w:hAnsi="STSong" w:cs="Times New Roman" w:hint="eastAsia"/>
          <w:b/>
          <w:bCs/>
          <w:noProof/>
          <w:color w:val="auto"/>
          <w:kern w:val="44"/>
          <w:sz w:val="44"/>
          <w:szCs w:val="44"/>
          <w:lang w:val="en-US"/>
        </w:rPr>
        <w:t>需求</w:t>
      </w:r>
    </w:p>
    <w:p w14:paraId="01C223B5" w14:textId="0C50B463" w:rsidR="008D15F3" w:rsidRPr="002B1953" w:rsidRDefault="008D15F3" w:rsidP="008D15F3">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为减少开发工作量，本应用系统采用每个用户角色配给固定功能权限的方案。</w:t>
      </w:r>
    </w:p>
    <w:p w14:paraId="0363B847" w14:textId="5E5BDD6B" w:rsidR="002B1953" w:rsidDel="00F535A1" w:rsidRDefault="002B1953" w:rsidP="001051EE">
      <w:pPr>
        <w:pStyle w:val="2"/>
        <w:widowControl w:val="0"/>
        <w:numPr>
          <w:ilvl w:val="1"/>
          <w:numId w:val="17"/>
        </w:numPr>
        <w:snapToGrid w:val="0"/>
        <w:spacing w:before="260" w:after="260" w:line="360" w:lineRule="auto"/>
        <w:ind w:left="567" w:hanging="567"/>
        <w:jc w:val="both"/>
        <w:rPr>
          <w:del w:id="44" w:author="嵇michael" w:date="2016-05-27T09:27:00Z"/>
          <w:rFonts w:ascii="Lantinghei SC Extralight" w:eastAsia="Lantinghei SC Extralight" w:hAnsi="Hiragino Sans GB W3" w:cs="Times New Roman" w:hint="eastAsia"/>
          <w:noProof/>
          <w:color w:val="auto"/>
          <w:sz w:val="32"/>
          <w:szCs w:val="32"/>
          <w:lang w:val="en-US"/>
        </w:rPr>
      </w:pPr>
      <w:del w:id="45" w:author="嵇michael" w:date="2016-05-27T09:27:00Z">
        <w:r w:rsidDel="00F535A1">
          <w:rPr>
            <w:rFonts w:ascii="Lantinghei SC Extralight" w:eastAsia="Lantinghei SC Extralight" w:hAnsi="Hiragino Sans GB W3" w:cs="Times New Roman" w:hint="eastAsia"/>
            <w:noProof/>
            <w:color w:val="auto"/>
            <w:sz w:val="32"/>
            <w:szCs w:val="32"/>
            <w:lang w:val="en-US"/>
          </w:rPr>
          <w:delText>应用场景</w:delText>
        </w:r>
      </w:del>
    </w:p>
    <w:p w14:paraId="15AE22FC" w14:textId="6689EF0E" w:rsidR="00F535A1" w:rsidRPr="002B1953" w:rsidRDefault="002B1953" w:rsidP="002B1953">
      <w:pPr>
        <w:snapToGrid w:val="0"/>
        <w:spacing w:after="0" w:line="360" w:lineRule="auto"/>
        <w:ind w:firstLineChars="200" w:firstLine="480"/>
        <w:rPr>
          <w:rFonts w:ascii="STFangsong" w:eastAsia="STFangsong" w:hAnsi="STFangsong" w:hint="eastAsia"/>
        </w:rPr>
      </w:pPr>
      <w:del w:id="46" w:author="嵇michael" w:date="2016-05-27T09:27:00Z">
        <w:r w:rsidRPr="002B1953" w:rsidDel="00F535A1">
          <w:rPr>
            <w:rFonts w:ascii="STFangsong" w:eastAsia="STFangsong" w:hAnsi="STFangsong" w:hint="eastAsia"/>
          </w:rPr>
          <w:delText>本应用系统</w:delText>
        </w:r>
        <w:r w:rsidR="00674CD9" w:rsidDel="00F535A1">
          <w:rPr>
            <w:rFonts w:ascii="STFangsong" w:eastAsia="STFangsong" w:hAnsi="STFangsong" w:hint="eastAsia"/>
          </w:rPr>
          <w:delText>旨在</w:delText>
        </w:r>
        <w:r w:rsidRPr="002B1953" w:rsidDel="00F535A1">
          <w:rPr>
            <w:rFonts w:ascii="STFangsong" w:eastAsia="STFangsong" w:hAnsi="STFangsong" w:hint="eastAsia"/>
          </w:rPr>
          <w:delText>为机构提供内部会议的</w:delText>
        </w:r>
        <w:r w:rsidR="007022AC" w:rsidDel="00F535A1">
          <w:rPr>
            <w:rFonts w:ascii="STFangsong" w:eastAsia="STFangsong" w:hAnsi="STFangsong" w:hint="eastAsia"/>
          </w:rPr>
          <w:delText>安排、</w:delText>
        </w:r>
        <w:r w:rsidRPr="002B1953" w:rsidDel="00F535A1">
          <w:rPr>
            <w:rFonts w:ascii="STFangsong" w:eastAsia="STFangsong" w:hAnsi="STFangsong" w:hint="eastAsia"/>
          </w:rPr>
          <w:delText>通知、</w:delText>
        </w:r>
        <w:r w:rsidR="007022AC" w:rsidDel="00F535A1">
          <w:rPr>
            <w:rFonts w:ascii="STFangsong" w:eastAsia="STFangsong" w:hAnsi="STFangsong" w:hint="eastAsia"/>
          </w:rPr>
          <w:delText>会议文件传达等功能。</w:delText>
        </w:r>
      </w:del>
    </w:p>
    <w:p w14:paraId="73BD9F38" w14:textId="77777777" w:rsidR="001051EE" w:rsidRPr="002B1953" w:rsidRDefault="001051EE" w:rsidP="001051EE">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会议状态设计</w:t>
      </w:r>
    </w:p>
    <w:p w14:paraId="4C921242" w14:textId="77777777" w:rsidR="001051EE" w:rsidRPr="002B1953" w:rsidRDefault="001051EE" w:rsidP="00715FD7">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草稿：用户使用“发起会议”功能，创建了会议事项，未向参会人发布通知前，在应用系统中保存的状态。</w:t>
      </w:r>
    </w:p>
    <w:p w14:paraId="1AD34053" w14:textId="77777777" w:rsidR="001051EE" w:rsidRPr="002B1953" w:rsidRDefault="001051EE" w:rsidP="00715FD7">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未开始：会议通知发送后、会议正式开始前的状态。</w:t>
      </w:r>
    </w:p>
    <w:p w14:paraId="35577B88" w14:textId="77777777" w:rsidR="001051EE" w:rsidRPr="002B1953" w:rsidRDefault="001051EE" w:rsidP="00715FD7">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进行中：会议已开始、尚未结束的状态。需要会议发起人将会议状态从“未开始”变为“进行中”。</w:t>
      </w:r>
    </w:p>
    <w:p w14:paraId="782ADFE7" w14:textId="77777777" w:rsidR="001051EE" w:rsidRPr="002B1953" w:rsidRDefault="001051EE" w:rsidP="00715FD7">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已结束：会议活动已经完结。需要会议发起人将会议状态从 “进行中”变为“已结束”。</w:t>
      </w:r>
    </w:p>
    <w:p w14:paraId="298BAF43" w14:textId="4F6F0037" w:rsidR="00715FD7" w:rsidRPr="002B1953" w:rsidRDefault="00715FD7" w:rsidP="00715FD7">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已取消：会议被发起人取消。会议活动已经完结。</w:t>
      </w:r>
    </w:p>
    <w:p w14:paraId="671B1D5A" w14:textId="0F24F9E2" w:rsidR="00AB2E7C" w:rsidRPr="002B1953" w:rsidRDefault="008D15F3" w:rsidP="00F35B7D">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用户</w:t>
      </w:r>
      <w:r w:rsidR="00AB2E7C" w:rsidRPr="002B1953">
        <w:rPr>
          <w:rFonts w:ascii="Lantinghei SC Extralight" w:eastAsia="Lantinghei SC Extralight" w:hAnsi="Hiragino Sans GB W3" w:cs="Times New Roman" w:hint="eastAsia"/>
          <w:noProof/>
          <w:color w:val="auto"/>
          <w:sz w:val="32"/>
          <w:szCs w:val="32"/>
          <w:lang w:val="en-US"/>
        </w:rPr>
        <w:t>角色</w:t>
      </w:r>
      <w:r w:rsidRPr="002B1953">
        <w:rPr>
          <w:rFonts w:ascii="Lantinghei SC Extralight" w:eastAsia="Lantinghei SC Extralight" w:hAnsi="Hiragino Sans GB W3" w:cs="Times New Roman" w:hint="eastAsia"/>
          <w:noProof/>
          <w:color w:val="auto"/>
          <w:sz w:val="32"/>
          <w:szCs w:val="32"/>
          <w:lang w:val="en-US"/>
        </w:rPr>
        <w:t>设计</w:t>
      </w:r>
    </w:p>
    <w:p w14:paraId="3C2140A2" w14:textId="72C62A17" w:rsidR="008E03D5" w:rsidRPr="002B1953" w:rsidRDefault="008E03D5" w:rsidP="008E03D5">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本</w:t>
      </w:r>
      <w:r w:rsidR="008D15F3" w:rsidRPr="002B1953">
        <w:rPr>
          <w:rFonts w:ascii="STFangsong" w:eastAsia="STFangsong" w:hAnsi="STFangsong" w:hint="eastAsia"/>
        </w:rPr>
        <w:t>应用系统设有固定的</w:t>
      </w:r>
      <w:r w:rsidRPr="002B1953">
        <w:rPr>
          <w:rFonts w:ascii="STFangsong" w:eastAsia="STFangsong" w:hAnsi="STFangsong" w:hint="eastAsia"/>
        </w:rPr>
        <w:t>系统管理员、管理者、普通成员</w:t>
      </w:r>
      <w:r w:rsidR="008D15F3" w:rsidRPr="002B1953">
        <w:rPr>
          <w:rFonts w:ascii="STFangsong" w:eastAsia="STFangsong" w:hAnsi="STFangsong" w:hint="eastAsia"/>
        </w:rPr>
        <w:t>三个用户角色，每个角色的权限也是固定的。</w:t>
      </w:r>
    </w:p>
    <w:p w14:paraId="044DB494" w14:textId="62B9547A" w:rsidR="008D15F3" w:rsidRPr="002B1953" w:rsidRDefault="008D15F3" w:rsidP="008D15F3">
      <w:pPr>
        <w:pStyle w:val="afe"/>
        <w:numPr>
          <w:ilvl w:val="0"/>
          <w:numId w:val="33"/>
        </w:numPr>
        <w:snapToGrid w:val="0"/>
        <w:spacing w:after="0" w:line="360" w:lineRule="auto"/>
        <w:ind w:firstLineChars="0" w:hanging="251"/>
        <w:rPr>
          <w:rFonts w:ascii="STFangsong" w:eastAsia="STFangsong" w:hAnsi="STFangsong"/>
        </w:rPr>
      </w:pPr>
      <w:r w:rsidRPr="002B1953">
        <w:rPr>
          <w:rFonts w:ascii="STFangsong" w:eastAsia="STFangsong" w:hAnsi="STFangsong" w:hint="eastAsia"/>
        </w:rPr>
        <w:t>系统管理员</w:t>
      </w:r>
    </w:p>
    <w:p w14:paraId="34155461" w14:textId="77777777"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设置其他用户的角色</w:t>
      </w:r>
    </w:p>
    <w:p w14:paraId="3152D313" w14:textId="2D191222" w:rsidR="008D15F3" w:rsidRPr="002B1953" w:rsidRDefault="00284BB6"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取消</w:t>
      </w:r>
      <w:r w:rsidR="008D15F3" w:rsidRPr="002B1953">
        <w:rPr>
          <w:rFonts w:ascii="STFangsong" w:eastAsia="STFangsong" w:hAnsi="STFangsong" w:hint="eastAsia"/>
        </w:rPr>
        <w:t>任何人创建的会议</w:t>
      </w:r>
    </w:p>
    <w:p w14:paraId="51783E77" w14:textId="70E0739A" w:rsidR="008D15F3" w:rsidRPr="002B1953" w:rsidRDefault="00284BB6"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删除</w:t>
      </w:r>
      <w:r w:rsidR="008D15F3" w:rsidRPr="002B1953">
        <w:rPr>
          <w:rFonts w:ascii="STFangsong" w:eastAsia="STFangsong" w:hAnsi="STFangsong" w:hint="eastAsia"/>
        </w:rPr>
        <w:t>会议记录</w:t>
      </w:r>
    </w:p>
    <w:p w14:paraId="0D014EC6" w14:textId="7460F14F" w:rsidR="008D15F3" w:rsidRPr="002B1953" w:rsidRDefault="00284BB6"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删除</w:t>
      </w:r>
      <w:r w:rsidR="008D15F3" w:rsidRPr="002B1953">
        <w:rPr>
          <w:rFonts w:ascii="STFangsong" w:eastAsia="STFangsong" w:hAnsi="STFangsong" w:hint="eastAsia"/>
        </w:rPr>
        <w:t>文件</w:t>
      </w:r>
    </w:p>
    <w:p w14:paraId="0637B8DB" w14:textId="77777777" w:rsidR="008D15F3" w:rsidRPr="002B1953" w:rsidRDefault="008D15F3" w:rsidP="008D15F3">
      <w:pPr>
        <w:pStyle w:val="afe"/>
        <w:numPr>
          <w:ilvl w:val="0"/>
          <w:numId w:val="33"/>
        </w:numPr>
        <w:snapToGrid w:val="0"/>
        <w:spacing w:after="0" w:line="360" w:lineRule="auto"/>
        <w:ind w:firstLineChars="0" w:hanging="251"/>
        <w:rPr>
          <w:rFonts w:ascii="STFangsong" w:eastAsia="STFangsong" w:hAnsi="STFangsong"/>
        </w:rPr>
      </w:pPr>
      <w:r w:rsidRPr="002B1953">
        <w:rPr>
          <w:rFonts w:ascii="STFangsong" w:eastAsia="STFangsong" w:hAnsi="STFangsong" w:hint="eastAsia"/>
        </w:rPr>
        <w:t>“管理者”</w:t>
      </w:r>
    </w:p>
    <w:p w14:paraId="22BB6282" w14:textId="77777777"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发起会议</w:t>
      </w:r>
    </w:p>
    <w:p w14:paraId="09BECA81" w14:textId="77777777"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邀请其他人参加自己发起的会议</w:t>
      </w:r>
    </w:p>
    <w:p w14:paraId="776B6FF5" w14:textId="6D9F21EE"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设置会议的状态（参见</w:t>
      </w:r>
      <w:r w:rsidR="008E03D5" w:rsidRPr="002B1953">
        <w:rPr>
          <w:rFonts w:ascii="STFangsong" w:eastAsia="STFangsong" w:hAnsi="STFangsong" w:hint="eastAsia"/>
        </w:rPr>
        <w:t>3.2</w:t>
      </w:r>
      <w:r w:rsidRPr="002B1953">
        <w:rPr>
          <w:rFonts w:ascii="STFangsong" w:eastAsia="STFangsong" w:hAnsi="STFangsong" w:hint="eastAsia"/>
        </w:rPr>
        <w:t>.2“管理会议”）</w:t>
      </w:r>
    </w:p>
    <w:p w14:paraId="6FB2F393" w14:textId="77777777"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管理（本人发起的）会议，包括取消会议、修改会议、派发文件、撤回文件</w:t>
      </w:r>
    </w:p>
    <w:p w14:paraId="3F374C0F" w14:textId="4577D081"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删除系统文件库中的文件（有约束条件，见</w:t>
      </w:r>
      <w:r w:rsidR="008E03D5" w:rsidRPr="002B1953">
        <w:rPr>
          <w:rFonts w:ascii="STFangsong" w:eastAsia="STFangsong" w:hAnsi="STFangsong" w:hint="eastAsia"/>
        </w:rPr>
        <w:t>3.2</w:t>
      </w:r>
      <w:r w:rsidRPr="002B1953">
        <w:rPr>
          <w:rFonts w:ascii="STFangsong" w:eastAsia="STFangsong" w:hAnsi="STFangsong" w:hint="eastAsia"/>
        </w:rPr>
        <w:t>.4）</w:t>
      </w:r>
    </w:p>
    <w:p w14:paraId="476DA674" w14:textId="77777777"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下载会议文件，仅限被邀请参加的会议以及本人发起的会议</w:t>
      </w:r>
    </w:p>
    <w:p w14:paraId="54978329" w14:textId="77777777" w:rsidR="008D15F3" w:rsidRPr="002B1953" w:rsidRDefault="008D15F3" w:rsidP="008D15F3">
      <w:pPr>
        <w:pStyle w:val="afe"/>
        <w:numPr>
          <w:ilvl w:val="0"/>
          <w:numId w:val="33"/>
        </w:numPr>
        <w:snapToGrid w:val="0"/>
        <w:spacing w:after="0" w:line="360" w:lineRule="auto"/>
        <w:ind w:firstLineChars="0" w:hanging="251"/>
        <w:rPr>
          <w:rFonts w:ascii="STFangsong" w:eastAsia="STFangsong" w:hAnsi="STFangsong"/>
        </w:rPr>
      </w:pPr>
      <w:r w:rsidRPr="002B1953">
        <w:rPr>
          <w:rFonts w:ascii="STFangsong" w:eastAsia="STFangsong" w:hAnsi="STFangsong" w:hint="eastAsia"/>
        </w:rPr>
        <w:t>“普通成员”</w:t>
      </w:r>
    </w:p>
    <w:p w14:paraId="538F9FA0" w14:textId="77777777"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被邀请参加会议</w:t>
      </w:r>
    </w:p>
    <w:p w14:paraId="47EB8DE6" w14:textId="77777777"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下载会议文件，仅限于被邀请参加的会议</w:t>
      </w:r>
    </w:p>
    <w:p w14:paraId="32AF830D" w14:textId="77777777" w:rsidR="008D15F3" w:rsidRPr="002B1953" w:rsidRDefault="008D15F3" w:rsidP="008D15F3">
      <w:pPr>
        <w:pStyle w:val="afe"/>
        <w:numPr>
          <w:ilvl w:val="0"/>
          <w:numId w:val="34"/>
        </w:numPr>
        <w:snapToGrid w:val="0"/>
        <w:spacing w:after="0" w:line="360" w:lineRule="auto"/>
        <w:ind w:firstLineChars="0"/>
        <w:rPr>
          <w:rFonts w:ascii="STFangsong" w:eastAsia="STFangsong" w:hAnsi="STFangsong"/>
        </w:rPr>
      </w:pPr>
      <w:r w:rsidRPr="002B1953">
        <w:rPr>
          <w:rFonts w:ascii="STFangsong" w:eastAsia="STFangsong" w:hAnsi="STFangsong" w:hint="eastAsia"/>
        </w:rPr>
        <w:t>上传文件到系统文件夹</w:t>
      </w:r>
    </w:p>
    <w:p w14:paraId="2D108429" w14:textId="12B45819" w:rsidR="00834BFD" w:rsidRPr="002B1953" w:rsidRDefault="008E03D5" w:rsidP="00F35B7D">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指派用户角色</w:t>
      </w:r>
    </w:p>
    <w:p w14:paraId="3242F3D9" w14:textId="27015023" w:rsidR="008D15F3" w:rsidRPr="002B1953" w:rsidRDefault="008D15F3" w:rsidP="008D15F3">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系统管理员有权</w:t>
      </w:r>
      <w:r w:rsidR="008E03D5" w:rsidRPr="002B1953">
        <w:rPr>
          <w:rFonts w:ascii="STFangsong" w:eastAsia="STFangsong" w:hAnsi="STFangsong" w:hint="eastAsia"/>
        </w:rPr>
        <w:t>指派应用系统通讯录中每个</w:t>
      </w:r>
      <w:r w:rsidRPr="002B1953">
        <w:rPr>
          <w:rFonts w:ascii="STFangsong" w:eastAsia="STFangsong" w:hAnsi="STFangsong" w:hint="eastAsia"/>
        </w:rPr>
        <w:t>用户</w:t>
      </w:r>
      <w:r w:rsidR="008E03D5" w:rsidRPr="002B1953">
        <w:rPr>
          <w:rFonts w:ascii="STFangsong" w:eastAsia="STFangsong" w:hAnsi="STFangsong" w:hint="eastAsia"/>
        </w:rPr>
        <w:t>的</w:t>
      </w:r>
      <w:r w:rsidRPr="002B1953">
        <w:rPr>
          <w:rFonts w:ascii="STFangsong" w:eastAsia="STFangsong" w:hAnsi="STFangsong" w:hint="eastAsia"/>
        </w:rPr>
        <w:t>角色。每个用户</w:t>
      </w:r>
      <w:r w:rsidR="008E03D5" w:rsidRPr="002B1953">
        <w:rPr>
          <w:rFonts w:ascii="STFangsong" w:eastAsia="STFangsong" w:hAnsi="STFangsong" w:hint="eastAsia"/>
        </w:rPr>
        <w:t>必须</w:t>
      </w:r>
      <w:r w:rsidRPr="002B1953">
        <w:rPr>
          <w:rFonts w:ascii="STFangsong" w:eastAsia="STFangsong" w:hAnsi="STFangsong" w:hint="eastAsia"/>
        </w:rPr>
        <w:t>被</w:t>
      </w:r>
      <w:r w:rsidR="008E03D5" w:rsidRPr="002B1953">
        <w:rPr>
          <w:rFonts w:ascii="STFangsong" w:eastAsia="STFangsong" w:hAnsi="STFangsong" w:hint="eastAsia"/>
        </w:rPr>
        <w:t>指派</w:t>
      </w:r>
      <w:r w:rsidRPr="002B1953">
        <w:rPr>
          <w:rFonts w:ascii="STFangsong" w:eastAsia="STFangsong" w:hAnsi="STFangsong" w:hint="eastAsia"/>
        </w:rPr>
        <w:t>为“管理者”或“普通成员”。为了简化操作，应用系统每次从微信企业号通讯录中复制新用户到应用系统通讯录时，</w:t>
      </w:r>
      <w:r w:rsidR="008E03D5" w:rsidRPr="002B1953">
        <w:rPr>
          <w:rFonts w:ascii="STFangsong" w:eastAsia="STFangsong" w:hAnsi="STFangsong" w:hint="eastAsia"/>
        </w:rPr>
        <w:t>应当将新用户的角色指派</w:t>
      </w:r>
      <w:r w:rsidRPr="002B1953">
        <w:rPr>
          <w:rFonts w:ascii="STFangsong" w:eastAsia="STFangsong" w:hAnsi="STFangsong" w:hint="eastAsia"/>
        </w:rPr>
        <w:t>为“普通成员”。</w:t>
      </w:r>
    </w:p>
    <w:p w14:paraId="7C99E1E2" w14:textId="77777777" w:rsidR="00715FD7" w:rsidRPr="002B1953" w:rsidRDefault="00715FD7" w:rsidP="008D15F3">
      <w:pPr>
        <w:snapToGrid w:val="0"/>
        <w:spacing w:after="0" w:line="360" w:lineRule="auto"/>
        <w:ind w:firstLineChars="200" w:firstLine="480"/>
        <w:rPr>
          <w:rFonts w:ascii="STFangsong" w:eastAsia="STFangsong" w:hAnsi="STFangsong"/>
        </w:rPr>
      </w:pPr>
    </w:p>
    <w:p w14:paraId="367B91F0" w14:textId="77777777" w:rsidR="00715FD7" w:rsidRDefault="00715FD7" w:rsidP="008D15F3">
      <w:pPr>
        <w:snapToGrid w:val="0"/>
        <w:spacing w:after="0" w:line="360" w:lineRule="auto"/>
        <w:ind w:firstLineChars="200" w:firstLine="480"/>
        <w:rPr>
          <w:rFonts w:ascii="STFangsong" w:eastAsia="STFangsong" w:hAnsi="STFangsong" w:hint="eastAsia"/>
        </w:rPr>
      </w:pPr>
    </w:p>
    <w:p w14:paraId="57AF967F" w14:textId="77777777" w:rsidR="00B561B3" w:rsidRPr="002B1953" w:rsidRDefault="00B561B3" w:rsidP="008D15F3">
      <w:pPr>
        <w:snapToGrid w:val="0"/>
        <w:spacing w:after="0" w:line="360" w:lineRule="auto"/>
        <w:ind w:firstLineChars="200" w:firstLine="480"/>
        <w:rPr>
          <w:rFonts w:ascii="STFangsong" w:eastAsia="STFangsong" w:hAnsi="STFangsong" w:hint="eastAsia"/>
        </w:rPr>
      </w:pPr>
    </w:p>
    <w:p w14:paraId="3D9A8153" w14:textId="77777777" w:rsidR="00715FD7" w:rsidRPr="002B1953" w:rsidRDefault="00715FD7" w:rsidP="008D15F3">
      <w:pPr>
        <w:snapToGrid w:val="0"/>
        <w:spacing w:after="0" w:line="360" w:lineRule="auto"/>
        <w:ind w:firstLineChars="200" w:firstLine="480"/>
        <w:rPr>
          <w:rFonts w:ascii="STFangsong" w:eastAsia="STFangsong" w:hAnsi="STFangsong"/>
        </w:rPr>
      </w:pPr>
    </w:p>
    <w:p w14:paraId="597FFB98" w14:textId="0A5526C7" w:rsidR="007A7C4C" w:rsidRPr="002B1953" w:rsidRDefault="00E65BC1" w:rsidP="007A7C4C">
      <w:pPr>
        <w:pStyle w:val="1"/>
        <w:numPr>
          <w:ilvl w:val="0"/>
          <w:numId w:val="17"/>
        </w:numPr>
        <w:snapToGrid w:val="0"/>
        <w:spacing w:before="0" w:after="0" w:line="360" w:lineRule="auto"/>
        <w:rPr>
          <w:rFonts w:ascii="STFangsong" w:eastAsia="STFangsong" w:hAnsi="STFangsong"/>
        </w:rPr>
      </w:pPr>
      <w:r w:rsidRPr="002B1953">
        <w:rPr>
          <w:rFonts w:ascii="STFangsong" w:eastAsia="STFangsong" w:hAnsi="STFangsong" w:hint="eastAsia"/>
        </w:rPr>
        <w:t>应用功能</w:t>
      </w:r>
      <w:r w:rsidR="007A7C4C" w:rsidRPr="002B1953">
        <w:rPr>
          <w:rFonts w:ascii="STFangsong" w:eastAsia="STFangsong" w:hAnsi="STFangsong" w:hint="eastAsia"/>
        </w:rPr>
        <w:t>设计</w:t>
      </w:r>
    </w:p>
    <w:p w14:paraId="1DE3EDE2" w14:textId="5EA04856" w:rsidR="007A7C4C" w:rsidRPr="002B1953" w:rsidRDefault="00E07684" w:rsidP="007A7C4C">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微信接口</w:t>
      </w:r>
    </w:p>
    <w:p w14:paraId="4C29ADA6" w14:textId="786DC7DF" w:rsidR="007A7C4C" w:rsidRPr="002B1953" w:rsidRDefault="00E07684" w:rsidP="007A7C4C">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通讯录</w:t>
      </w:r>
    </w:p>
    <w:p w14:paraId="79B7EF6A" w14:textId="77777777" w:rsidR="007577DF" w:rsidRPr="002B1953" w:rsidRDefault="002572CA" w:rsidP="007A7C4C">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通过微信高级接口API，</w:t>
      </w:r>
      <w:r w:rsidR="007577DF" w:rsidRPr="002B1953">
        <w:rPr>
          <w:rFonts w:ascii="STFangsong" w:eastAsia="STFangsong" w:hAnsi="STFangsong" w:hint="eastAsia"/>
        </w:rPr>
        <w:t>实现以下功能：</w:t>
      </w:r>
    </w:p>
    <w:p w14:paraId="528957C6" w14:textId="77777777" w:rsidR="00E955E1" w:rsidRPr="002B1953" w:rsidRDefault="002572CA" w:rsidP="003B61A0">
      <w:pPr>
        <w:pStyle w:val="a"/>
        <w:numPr>
          <w:ilvl w:val="1"/>
          <w:numId w:val="15"/>
        </w:numPr>
        <w:snapToGrid w:val="0"/>
        <w:spacing w:after="0" w:line="360" w:lineRule="auto"/>
        <w:ind w:left="0" w:firstLine="476"/>
        <w:rPr>
          <w:rFonts w:ascii="STFangsong" w:eastAsia="STFangsong" w:hAnsi="STFangsong"/>
        </w:rPr>
      </w:pPr>
      <w:r w:rsidRPr="002B1953">
        <w:rPr>
          <w:rFonts w:ascii="STFangsong" w:eastAsia="STFangsong" w:hAnsi="STFangsong" w:hint="eastAsia"/>
        </w:rPr>
        <w:t>获取到企业号用户</w:t>
      </w:r>
      <w:r w:rsidR="003B61A0" w:rsidRPr="002B1953">
        <w:rPr>
          <w:rFonts w:ascii="STFangsong" w:eastAsia="STFangsong" w:hAnsi="STFangsong" w:hint="eastAsia"/>
        </w:rPr>
        <w:t>通讯录</w:t>
      </w:r>
      <w:r w:rsidRPr="002B1953">
        <w:rPr>
          <w:rFonts w:ascii="STFangsong" w:eastAsia="STFangsong" w:hAnsi="STFangsong" w:hint="eastAsia"/>
        </w:rPr>
        <w:t>的OpenID、</w:t>
      </w:r>
      <w:r w:rsidR="005A3169" w:rsidRPr="002B1953">
        <w:rPr>
          <w:rFonts w:ascii="STFangsong" w:eastAsia="STFangsong" w:hAnsi="STFangsong" w:hint="eastAsia"/>
        </w:rPr>
        <w:t>名称</w:t>
      </w:r>
      <w:r w:rsidR="003B61A0" w:rsidRPr="002B1953">
        <w:rPr>
          <w:rFonts w:ascii="STFangsong" w:eastAsia="STFangsong" w:hAnsi="STFangsong" w:hint="eastAsia"/>
        </w:rPr>
        <w:t>、头像</w:t>
      </w:r>
      <w:r w:rsidR="005A3169" w:rsidRPr="002B1953">
        <w:rPr>
          <w:rFonts w:ascii="STFangsong" w:eastAsia="STFangsong" w:hAnsi="STFangsong" w:hint="eastAsia"/>
        </w:rPr>
        <w:t>、</w:t>
      </w:r>
      <w:r w:rsidR="003B61A0" w:rsidRPr="002B1953">
        <w:rPr>
          <w:rFonts w:ascii="STFangsong" w:eastAsia="STFangsong" w:hAnsi="STFangsong" w:hint="eastAsia"/>
        </w:rPr>
        <w:t>手机号码、邮箱、微信号、部门、职务</w:t>
      </w:r>
      <w:r w:rsidR="005A3169" w:rsidRPr="002B1953">
        <w:rPr>
          <w:rFonts w:ascii="STFangsong" w:eastAsia="STFangsong" w:hAnsi="STFangsong" w:hint="eastAsia"/>
        </w:rPr>
        <w:t>等个人信息，</w:t>
      </w:r>
      <w:r w:rsidR="003B61A0" w:rsidRPr="002B1953">
        <w:rPr>
          <w:rFonts w:ascii="STFangsong" w:eastAsia="STFangsong" w:hAnsi="STFangsong" w:hint="eastAsia"/>
        </w:rPr>
        <w:t>复制到应用系统的通讯录中。</w:t>
      </w:r>
      <w:r w:rsidR="00E955E1" w:rsidRPr="002B1953">
        <w:rPr>
          <w:rFonts w:ascii="STFangsong" w:eastAsia="STFangsong" w:hAnsi="STFangsong" w:hint="eastAsia"/>
        </w:rPr>
        <w:t>应用系统运行后，应按需自动将企业号通讯录同步到应用系统通讯录，同步策略可以设计为：</w:t>
      </w:r>
    </w:p>
    <w:p w14:paraId="161082FF" w14:textId="72CB9A03" w:rsidR="00E955E1" w:rsidRPr="002B1953" w:rsidRDefault="00E955E1" w:rsidP="00E955E1">
      <w:pPr>
        <w:pStyle w:val="a"/>
        <w:numPr>
          <w:ilvl w:val="2"/>
          <w:numId w:val="15"/>
        </w:numPr>
        <w:snapToGrid w:val="0"/>
        <w:spacing w:after="0" w:line="360" w:lineRule="auto"/>
        <w:ind w:left="1134" w:hanging="283"/>
        <w:rPr>
          <w:rFonts w:ascii="STFangsong" w:eastAsia="STFangsong" w:hAnsi="STFangsong"/>
        </w:rPr>
      </w:pPr>
      <w:r w:rsidRPr="002B1953">
        <w:rPr>
          <w:rFonts w:ascii="STFangsong" w:eastAsia="STFangsong" w:hAnsi="STFangsong" w:hint="eastAsia"/>
        </w:rPr>
        <w:t>“管理者”用户每次访问应用系统时，系统自动读取企业号通讯录并进行同步。但系统应设置同步的最小时间间隔（例如10分钟）。</w:t>
      </w:r>
    </w:p>
    <w:p w14:paraId="1E38596E" w14:textId="6850E326" w:rsidR="00E955E1" w:rsidRPr="002B1953" w:rsidRDefault="00E955E1" w:rsidP="00E955E1">
      <w:pPr>
        <w:pStyle w:val="a"/>
        <w:numPr>
          <w:ilvl w:val="2"/>
          <w:numId w:val="15"/>
        </w:numPr>
        <w:snapToGrid w:val="0"/>
        <w:spacing w:after="0" w:line="360" w:lineRule="auto"/>
        <w:ind w:left="1134" w:hanging="283"/>
        <w:rPr>
          <w:rFonts w:ascii="STFangsong" w:eastAsia="STFangsong" w:hAnsi="STFangsong"/>
        </w:rPr>
      </w:pPr>
      <w:r w:rsidRPr="002B1953">
        <w:rPr>
          <w:rFonts w:ascii="STFangsong" w:eastAsia="STFangsong" w:hAnsi="STFangsong" w:hint="eastAsia"/>
        </w:rPr>
        <w:t>OpenID匹配的用户信息，以微信通讯录为准。</w:t>
      </w:r>
    </w:p>
    <w:p w14:paraId="62CCDD41" w14:textId="1FB64FF9" w:rsidR="00E955E1" w:rsidRPr="002B1953" w:rsidRDefault="00E955E1" w:rsidP="00E955E1">
      <w:pPr>
        <w:pStyle w:val="a"/>
        <w:numPr>
          <w:ilvl w:val="2"/>
          <w:numId w:val="15"/>
        </w:numPr>
        <w:snapToGrid w:val="0"/>
        <w:spacing w:after="0" w:line="360" w:lineRule="auto"/>
        <w:ind w:left="1134" w:hanging="283"/>
        <w:rPr>
          <w:rFonts w:ascii="STFangsong" w:eastAsia="STFangsong" w:hAnsi="STFangsong"/>
        </w:rPr>
      </w:pPr>
      <w:r w:rsidRPr="002B1953">
        <w:rPr>
          <w:rFonts w:ascii="STFangsong" w:eastAsia="STFangsong" w:hAnsi="STFangsong" w:hint="eastAsia"/>
        </w:rPr>
        <w:t>如发现微信企业号中有新用户，自动添加到应用系统通讯录。</w:t>
      </w:r>
    </w:p>
    <w:p w14:paraId="18841F6D" w14:textId="54ACF156" w:rsidR="00E955E1" w:rsidRPr="002B1953" w:rsidRDefault="00E955E1" w:rsidP="00E955E1">
      <w:pPr>
        <w:pStyle w:val="a"/>
        <w:numPr>
          <w:ilvl w:val="2"/>
          <w:numId w:val="15"/>
        </w:numPr>
        <w:snapToGrid w:val="0"/>
        <w:spacing w:after="0" w:line="360" w:lineRule="auto"/>
        <w:ind w:left="1134" w:hanging="283"/>
        <w:rPr>
          <w:rFonts w:ascii="STFangsong" w:eastAsia="STFangsong" w:hAnsi="STFangsong"/>
        </w:rPr>
      </w:pPr>
      <w:r w:rsidRPr="002B1953">
        <w:rPr>
          <w:rFonts w:ascii="STFangsong" w:eastAsia="STFangsong" w:hAnsi="STFangsong" w:hint="eastAsia"/>
        </w:rPr>
        <w:t>如应用系统通讯录中的用户在</w:t>
      </w:r>
      <w:r w:rsidR="0091534E" w:rsidRPr="002B1953">
        <w:rPr>
          <w:rFonts w:ascii="STFangsong" w:eastAsia="STFangsong" w:hAnsi="STFangsong" w:hint="eastAsia"/>
        </w:rPr>
        <w:t>微信企业号通讯录中已不存在，则将多出用户做“删除”标记。</w:t>
      </w:r>
    </w:p>
    <w:p w14:paraId="75F79C22" w14:textId="509A1E92" w:rsidR="007A7C4C" w:rsidRPr="002B1953" w:rsidRDefault="00E955E1" w:rsidP="003B61A0">
      <w:pPr>
        <w:pStyle w:val="a"/>
        <w:numPr>
          <w:ilvl w:val="1"/>
          <w:numId w:val="15"/>
        </w:numPr>
        <w:snapToGrid w:val="0"/>
        <w:spacing w:after="0" w:line="360" w:lineRule="auto"/>
        <w:ind w:left="0" w:firstLine="476"/>
        <w:rPr>
          <w:rFonts w:ascii="STFangsong" w:eastAsia="STFangsong" w:hAnsi="STFangsong"/>
        </w:rPr>
      </w:pPr>
      <w:r w:rsidRPr="002B1953">
        <w:rPr>
          <w:rFonts w:ascii="STFangsong" w:eastAsia="STFangsong" w:hAnsi="STFangsong" w:hint="eastAsia"/>
        </w:rPr>
        <w:t>手动</w:t>
      </w:r>
      <w:r w:rsidR="003B61A0" w:rsidRPr="002B1953">
        <w:rPr>
          <w:rFonts w:ascii="STFangsong" w:eastAsia="STFangsong" w:hAnsi="STFangsong" w:hint="eastAsia"/>
        </w:rPr>
        <w:t>改写应用</w:t>
      </w:r>
      <w:r w:rsidR="005A3169" w:rsidRPr="002B1953">
        <w:rPr>
          <w:rFonts w:ascii="STFangsong" w:eastAsia="STFangsong" w:hAnsi="STFangsong" w:hint="eastAsia"/>
        </w:rPr>
        <w:t>系统</w:t>
      </w:r>
      <w:r w:rsidR="003B61A0" w:rsidRPr="002B1953">
        <w:rPr>
          <w:rFonts w:ascii="STFangsong" w:eastAsia="STFangsong" w:hAnsi="STFangsong" w:hint="eastAsia"/>
        </w:rPr>
        <w:t>通讯录数据库，设置</w:t>
      </w:r>
      <w:r w:rsidR="007A7C4C" w:rsidRPr="002B1953">
        <w:rPr>
          <w:rFonts w:ascii="STFangsong" w:eastAsia="STFangsong" w:hAnsi="STFangsong" w:hint="eastAsia"/>
        </w:rPr>
        <w:t>一名系统管理员</w:t>
      </w:r>
      <w:r w:rsidR="003B61A0" w:rsidRPr="002B1953">
        <w:rPr>
          <w:rFonts w:ascii="STFangsong" w:eastAsia="STFangsong" w:hAnsi="STFangsong" w:hint="eastAsia"/>
        </w:rPr>
        <w:t>。</w:t>
      </w:r>
    </w:p>
    <w:p w14:paraId="372DB498" w14:textId="2FC1D230" w:rsidR="007A7C4C" w:rsidRPr="002B1953" w:rsidRDefault="003B61A0" w:rsidP="007A7C4C">
      <w:pPr>
        <w:pStyle w:val="a"/>
        <w:numPr>
          <w:ilvl w:val="1"/>
          <w:numId w:val="15"/>
        </w:numPr>
        <w:snapToGrid w:val="0"/>
        <w:spacing w:after="0" w:line="360" w:lineRule="auto"/>
        <w:ind w:left="0" w:firstLine="476"/>
        <w:rPr>
          <w:rFonts w:ascii="STFangsong" w:eastAsia="STFangsong" w:hAnsi="STFangsong"/>
        </w:rPr>
      </w:pPr>
      <w:r w:rsidRPr="002B1953">
        <w:rPr>
          <w:rFonts w:ascii="STFangsong" w:eastAsia="STFangsong" w:hAnsi="STFangsong" w:hint="eastAsia"/>
        </w:rPr>
        <w:t>获得</w:t>
      </w:r>
      <w:r w:rsidR="00243F0D" w:rsidRPr="002B1953">
        <w:rPr>
          <w:rFonts w:ascii="STFangsong" w:eastAsia="STFangsong" w:hAnsi="STFangsong" w:hint="eastAsia"/>
        </w:rPr>
        <w:t>访问</w:t>
      </w:r>
      <w:r w:rsidRPr="002B1953">
        <w:rPr>
          <w:rFonts w:ascii="STFangsong" w:eastAsia="STFangsong" w:hAnsi="STFangsong" w:hint="eastAsia"/>
        </w:rPr>
        <w:t>用户的OpenID，并通过系统</w:t>
      </w:r>
      <w:r w:rsidR="00426CA4" w:rsidRPr="002B1953">
        <w:rPr>
          <w:rFonts w:ascii="STFangsong" w:eastAsia="STFangsong" w:hAnsi="STFangsong" w:hint="eastAsia"/>
        </w:rPr>
        <w:t>通讯录</w:t>
      </w:r>
      <w:r w:rsidRPr="002B1953">
        <w:rPr>
          <w:rFonts w:ascii="STFangsong" w:eastAsia="STFangsong" w:hAnsi="STFangsong" w:hint="eastAsia"/>
        </w:rPr>
        <w:t>的对应</w:t>
      </w:r>
      <w:r w:rsidR="00426CA4" w:rsidRPr="002B1953">
        <w:rPr>
          <w:rFonts w:ascii="STFangsong" w:eastAsia="STFangsong" w:hAnsi="STFangsong" w:hint="eastAsia"/>
        </w:rPr>
        <w:t>主键识别其身份。</w:t>
      </w:r>
      <w:r w:rsidR="00243F0D" w:rsidRPr="002B1953">
        <w:rPr>
          <w:rFonts w:ascii="STFangsong" w:eastAsia="STFangsong" w:hAnsi="STFangsong" w:hint="eastAsia"/>
        </w:rPr>
        <w:t>用户可以使用手机或iPad登录到微信并访问企业号。</w:t>
      </w:r>
    </w:p>
    <w:p w14:paraId="0189F2BD" w14:textId="77777777" w:rsidR="00715FD7" w:rsidRPr="002B1953" w:rsidRDefault="00715FD7" w:rsidP="00715FD7">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用户登录</w:t>
      </w:r>
    </w:p>
    <w:p w14:paraId="2431E785" w14:textId="77777777" w:rsidR="00715FD7" w:rsidRPr="002B1953" w:rsidRDefault="00715FD7" w:rsidP="00715FD7">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用户进入关注的微信企业号后，点击“会议”入口即进入会议功能页面。用户的登录过程是通过微信API自动完成的。</w:t>
      </w:r>
    </w:p>
    <w:p w14:paraId="125781A7" w14:textId="4E78B87C" w:rsidR="00426CA4" w:rsidRPr="002B1953" w:rsidRDefault="00426CA4" w:rsidP="00426CA4">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消息群发</w:t>
      </w:r>
    </w:p>
    <w:p w14:paraId="72B91B1D" w14:textId="1724A7C2" w:rsidR="007A7C4C" w:rsidRPr="002B1953" w:rsidRDefault="0064143E" w:rsidP="004A1414">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通过应用系统界面</w:t>
      </w:r>
      <w:r w:rsidR="00426CA4" w:rsidRPr="002B1953">
        <w:rPr>
          <w:rFonts w:ascii="STFangsong" w:eastAsia="STFangsong" w:hAnsi="STFangsong" w:hint="eastAsia"/>
        </w:rPr>
        <w:t>向</w:t>
      </w:r>
      <w:r w:rsidR="00243F0D" w:rsidRPr="002B1953">
        <w:rPr>
          <w:rFonts w:ascii="STFangsong" w:eastAsia="STFangsong" w:hAnsi="STFangsong" w:hint="eastAsia"/>
        </w:rPr>
        <w:t>企业号</w:t>
      </w:r>
      <w:r w:rsidR="00426CA4" w:rsidRPr="002B1953">
        <w:rPr>
          <w:rFonts w:ascii="STFangsong" w:eastAsia="STFangsong" w:hAnsi="STFangsong" w:hint="eastAsia"/>
        </w:rPr>
        <w:t>通讯录中的用户群发消息。</w:t>
      </w:r>
    </w:p>
    <w:p w14:paraId="020BA64B" w14:textId="702D9928" w:rsidR="004A1414" w:rsidRPr="002B1953" w:rsidRDefault="004A1414" w:rsidP="004A1414">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用户功能页</w:t>
      </w:r>
    </w:p>
    <w:p w14:paraId="2623D4E1" w14:textId="0A4EE29C" w:rsidR="004A1414" w:rsidRPr="002B1953" w:rsidRDefault="004A1414" w:rsidP="004A1414">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会议功能首页</w:t>
      </w:r>
    </w:p>
    <w:p w14:paraId="3B2DF90F" w14:textId="7B5B2682" w:rsidR="00AA4A80" w:rsidRPr="002B1953" w:rsidRDefault="004A1414"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（1）会议一览</w:t>
      </w:r>
    </w:p>
    <w:p w14:paraId="6D11758E" w14:textId="7680D16D" w:rsidR="00FC070F" w:rsidRPr="002B1953" w:rsidRDefault="00C77C2C"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以</w:t>
      </w:r>
      <w:r w:rsidR="004A1414" w:rsidRPr="002B1953">
        <w:rPr>
          <w:rFonts w:ascii="STFangsong" w:eastAsia="STFangsong" w:hAnsi="STFangsong" w:hint="eastAsia"/>
        </w:rPr>
        <w:t>列表形式</w:t>
      </w:r>
      <w:r w:rsidR="00FC070F" w:rsidRPr="002B1953">
        <w:rPr>
          <w:rFonts w:ascii="STFangsong" w:eastAsia="STFangsong" w:hAnsi="STFangsong" w:hint="eastAsia"/>
        </w:rPr>
        <w:t>显示</w:t>
      </w:r>
      <w:r w:rsidR="004A1414" w:rsidRPr="002B1953">
        <w:rPr>
          <w:rFonts w:ascii="STFangsong" w:eastAsia="STFangsong" w:hAnsi="STFangsong" w:hint="eastAsia"/>
        </w:rPr>
        <w:t>邀请</w:t>
      </w:r>
      <w:r w:rsidR="00B62FA6" w:rsidRPr="002B1953">
        <w:rPr>
          <w:rFonts w:ascii="STFangsong" w:eastAsia="STFangsong" w:hAnsi="STFangsong" w:hint="eastAsia"/>
        </w:rPr>
        <w:t>用户</w:t>
      </w:r>
      <w:r w:rsidR="004A1414" w:rsidRPr="002B1953">
        <w:rPr>
          <w:rFonts w:ascii="STFangsong" w:eastAsia="STFangsong" w:hAnsi="STFangsong" w:hint="eastAsia"/>
        </w:rPr>
        <w:t>参加的会议。</w:t>
      </w:r>
      <w:r w:rsidR="00F31992" w:rsidRPr="002B1953">
        <w:rPr>
          <w:rFonts w:ascii="STFangsong" w:eastAsia="STFangsong" w:hAnsi="STFangsong" w:hint="eastAsia"/>
        </w:rPr>
        <w:t>列表显示最近的5个会议，</w:t>
      </w:r>
      <w:r w:rsidR="00454E1C" w:rsidRPr="002B1953">
        <w:rPr>
          <w:rFonts w:ascii="STFangsong" w:eastAsia="STFangsong" w:hAnsi="STFangsong" w:hint="eastAsia"/>
        </w:rPr>
        <w:t>按会议开始时间</w:t>
      </w:r>
      <w:r w:rsidR="00FC070F" w:rsidRPr="002B1953">
        <w:rPr>
          <w:rFonts w:ascii="STFangsong" w:eastAsia="STFangsong" w:hAnsi="STFangsong" w:hint="eastAsia"/>
        </w:rPr>
        <w:t>新-</w:t>
      </w:r>
      <w:r w:rsidR="00B62FA6" w:rsidRPr="002B1953">
        <w:rPr>
          <w:rFonts w:ascii="STFangsong" w:eastAsia="STFangsong" w:hAnsi="STFangsong" w:hint="eastAsia"/>
        </w:rPr>
        <w:t>旧</w:t>
      </w:r>
      <w:r w:rsidR="00FC070F" w:rsidRPr="002B1953">
        <w:rPr>
          <w:rFonts w:ascii="STFangsong" w:eastAsia="STFangsong" w:hAnsi="STFangsong" w:hint="eastAsia"/>
        </w:rPr>
        <w:t>顺序</w:t>
      </w:r>
      <w:r w:rsidR="00454E1C" w:rsidRPr="002B1953">
        <w:rPr>
          <w:rFonts w:ascii="STFangsong" w:eastAsia="STFangsong" w:hAnsi="STFangsong" w:hint="eastAsia"/>
        </w:rPr>
        <w:t>排列</w:t>
      </w:r>
      <w:r w:rsidR="00FC070F" w:rsidRPr="002B1953">
        <w:rPr>
          <w:rFonts w:ascii="STFangsong" w:eastAsia="STFangsong" w:hAnsi="STFangsong" w:hint="eastAsia"/>
        </w:rPr>
        <w:t>。</w:t>
      </w:r>
      <w:r w:rsidR="00B62FA6" w:rsidRPr="002B1953">
        <w:rPr>
          <w:rFonts w:ascii="STFangsong" w:eastAsia="STFangsong" w:hAnsi="STFangsong" w:hint="eastAsia"/>
        </w:rPr>
        <w:t>设有“更多”按钮进入完整的会议分页列表。</w:t>
      </w:r>
      <w:r w:rsidR="00FC070F" w:rsidRPr="002B1953">
        <w:rPr>
          <w:rFonts w:ascii="STFangsong" w:eastAsia="STFangsong" w:hAnsi="STFangsong" w:hint="eastAsia"/>
        </w:rPr>
        <w:t>点击列表项任意文字进入会议详情页。</w:t>
      </w:r>
    </w:p>
    <w:p w14:paraId="34558A27" w14:textId="77777777" w:rsidR="00FC070F" w:rsidRPr="002B1953" w:rsidRDefault="00FC070F" w:rsidP="00FC070F">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每个列表项应当包含的信息：</w:t>
      </w:r>
    </w:p>
    <w:p w14:paraId="50A1BEF4"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会议状态（未开始、进行中、已结束、已取消）</w:t>
      </w:r>
    </w:p>
    <w:p w14:paraId="682766BD"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会议主题</w:t>
      </w:r>
    </w:p>
    <w:p w14:paraId="4A9D412B"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预定开始时间</w:t>
      </w:r>
    </w:p>
    <w:p w14:paraId="0DD9E6AA"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发起人部门，发起人</w:t>
      </w:r>
    </w:p>
    <w:p w14:paraId="7B72CBA4"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会议资料文档标记（可以用“曲别针”图标表示有资料文档）</w:t>
      </w:r>
    </w:p>
    <w:p w14:paraId="7DFB4225" w14:textId="77777777" w:rsidR="00FC070F" w:rsidRPr="002B1953" w:rsidRDefault="00FC070F" w:rsidP="00FC070F">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除了上述内容外，会议详情页还应显示的信息：</w:t>
      </w:r>
    </w:p>
    <w:p w14:paraId="2B25711D"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会议说明</w:t>
      </w:r>
    </w:p>
    <w:p w14:paraId="5671401F"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被邀参会人列表</w:t>
      </w:r>
    </w:p>
    <w:p w14:paraId="51B5D641"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可下载的会议资料文档列表（点击可下载或使用微信预览）</w:t>
      </w:r>
    </w:p>
    <w:p w14:paraId="5E38FF63" w14:textId="27932314" w:rsidR="00FC070F" w:rsidRPr="002B1953" w:rsidRDefault="00FC070F"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（2）我的会议</w:t>
      </w:r>
    </w:p>
    <w:p w14:paraId="4B8F6249" w14:textId="1F505800" w:rsidR="00FC070F" w:rsidRPr="002B1953" w:rsidRDefault="00B62FA6" w:rsidP="00FC070F">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以列表形式显示用户</w:t>
      </w:r>
      <w:r w:rsidR="00FC070F" w:rsidRPr="002B1953">
        <w:rPr>
          <w:rFonts w:ascii="STFangsong" w:eastAsia="STFangsong" w:hAnsi="STFangsong" w:hint="eastAsia"/>
        </w:rPr>
        <w:t>本人发起的的会议。列表显示最近的5个会议，按会议开始时间新-旧顺序排列。</w:t>
      </w:r>
      <w:r w:rsidRPr="002B1953">
        <w:rPr>
          <w:rFonts w:ascii="STFangsong" w:eastAsia="STFangsong" w:hAnsi="STFangsong" w:hint="eastAsia"/>
        </w:rPr>
        <w:t>设有“更多”按钮进入完整的本人发起的会议分页列表。</w:t>
      </w:r>
      <w:r w:rsidR="00FC070F" w:rsidRPr="002B1953">
        <w:rPr>
          <w:rFonts w:ascii="STFangsong" w:eastAsia="STFangsong" w:hAnsi="STFangsong" w:hint="eastAsia"/>
        </w:rPr>
        <w:t>点击列表项任意文字进入会议详情页。</w:t>
      </w:r>
    </w:p>
    <w:p w14:paraId="47E95228" w14:textId="77777777" w:rsidR="00FC070F" w:rsidRPr="002B1953" w:rsidRDefault="00FC070F" w:rsidP="00FC070F">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每个列表项应当包含的信息：</w:t>
      </w:r>
    </w:p>
    <w:p w14:paraId="5D019A80" w14:textId="61D3C80C"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会议状态（</w:t>
      </w:r>
      <w:r w:rsidR="00B62FA6" w:rsidRPr="002B1953">
        <w:rPr>
          <w:rFonts w:ascii="STFangsong" w:eastAsia="STFangsong" w:hAnsi="STFangsong" w:hint="eastAsia"/>
        </w:rPr>
        <w:t>草稿、</w:t>
      </w:r>
      <w:r w:rsidRPr="002B1953">
        <w:rPr>
          <w:rFonts w:ascii="STFangsong" w:eastAsia="STFangsong" w:hAnsi="STFangsong" w:hint="eastAsia"/>
        </w:rPr>
        <w:t>未开始、进行中、已结束、已取消）</w:t>
      </w:r>
    </w:p>
    <w:p w14:paraId="219115C4"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会议主题</w:t>
      </w:r>
    </w:p>
    <w:p w14:paraId="55FCBDF1"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预定开始时间</w:t>
      </w:r>
    </w:p>
    <w:p w14:paraId="5C0FBA2A"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发起人部门，发起人</w:t>
      </w:r>
    </w:p>
    <w:p w14:paraId="6265C183"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会议资料文档标记（可以用“曲别针”图标表示有资料文档）</w:t>
      </w:r>
    </w:p>
    <w:p w14:paraId="74BD99C6" w14:textId="77777777" w:rsidR="00FC070F" w:rsidRPr="002B1953" w:rsidRDefault="00FC070F" w:rsidP="00FC070F">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除了上述内容外，会议详情页还应显示的信息：</w:t>
      </w:r>
    </w:p>
    <w:p w14:paraId="28C1434F"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会议说明</w:t>
      </w:r>
    </w:p>
    <w:p w14:paraId="193FE347"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被邀参会人列表</w:t>
      </w:r>
    </w:p>
    <w:p w14:paraId="42FEC966" w14:textId="77777777" w:rsidR="00FC070F" w:rsidRPr="002B1953" w:rsidRDefault="00FC070F" w:rsidP="00FC070F">
      <w:pPr>
        <w:pStyle w:val="afe"/>
        <w:numPr>
          <w:ilvl w:val="0"/>
          <w:numId w:val="36"/>
        </w:numPr>
        <w:snapToGrid w:val="0"/>
        <w:spacing w:after="0" w:line="360" w:lineRule="auto"/>
        <w:ind w:firstLineChars="0"/>
        <w:rPr>
          <w:rFonts w:ascii="STFangsong" w:eastAsia="STFangsong" w:hAnsi="STFangsong"/>
        </w:rPr>
      </w:pPr>
      <w:r w:rsidRPr="002B1953">
        <w:rPr>
          <w:rFonts w:ascii="STFangsong" w:eastAsia="STFangsong" w:hAnsi="STFangsong" w:hint="eastAsia"/>
        </w:rPr>
        <w:t>可下载的会议资料文档列表（点击可下载或使用微信预览）</w:t>
      </w:r>
    </w:p>
    <w:p w14:paraId="7ABF032C" w14:textId="28243495" w:rsidR="00E07684" w:rsidRPr="002B1953" w:rsidRDefault="00E07684" w:rsidP="00E07684">
      <w:pPr>
        <w:pStyle w:val="2"/>
        <w:widowControl w:val="0"/>
        <w:numPr>
          <w:ilvl w:val="1"/>
          <w:numId w:val="17"/>
        </w:numPr>
        <w:snapToGrid w:val="0"/>
        <w:spacing w:before="260" w:after="260" w:line="360" w:lineRule="auto"/>
        <w:ind w:left="567" w:hanging="567"/>
        <w:jc w:val="both"/>
        <w:rPr>
          <w:rFonts w:ascii="Lantinghei SC Extralight" w:eastAsia="Lantinghei SC Extralight" w:hAnsi="Hiragino Sans GB W3" w:cs="Times New Roman"/>
          <w:noProof/>
          <w:color w:val="auto"/>
          <w:sz w:val="32"/>
          <w:szCs w:val="32"/>
          <w:lang w:val="en-US"/>
        </w:rPr>
      </w:pPr>
      <w:r w:rsidRPr="002B1953">
        <w:rPr>
          <w:rFonts w:ascii="Lantinghei SC Extralight" w:eastAsia="Lantinghei SC Extralight" w:hAnsi="Hiragino Sans GB W3" w:cs="Times New Roman" w:hint="eastAsia"/>
          <w:noProof/>
          <w:color w:val="auto"/>
          <w:sz w:val="32"/>
          <w:szCs w:val="32"/>
          <w:lang w:val="en-US"/>
        </w:rPr>
        <w:t>会议活动</w:t>
      </w:r>
    </w:p>
    <w:p w14:paraId="01F7B75B" w14:textId="77777777" w:rsidR="008E03D5" w:rsidRPr="002B1953" w:rsidRDefault="008E03D5" w:rsidP="008E03D5">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发起会议</w:t>
      </w:r>
    </w:p>
    <w:p w14:paraId="1741D2BC" w14:textId="77777777" w:rsidR="008E03D5" w:rsidRPr="002B1953" w:rsidRDefault="008E03D5" w:rsidP="00AA7F56">
      <w:pPr>
        <w:pStyle w:val="a"/>
        <w:numPr>
          <w:ilvl w:val="1"/>
          <w:numId w:val="15"/>
        </w:numPr>
        <w:snapToGrid w:val="0"/>
        <w:spacing w:after="0" w:line="360" w:lineRule="auto"/>
        <w:rPr>
          <w:rFonts w:ascii="STFangsong" w:eastAsia="STFangsong" w:hAnsi="STFangsong"/>
        </w:rPr>
      </w:pPr>
      <w:r w:rsidRPr="002B1953">
        <w:rPr>
          <w:rFonts w:ascii="STFangsong" w:eastAsia="STFangsong" w:hAnsi="STFangsong" w:hint="eastAsia"/>
        </w:rPr>
        <w:t>只有“管理者”身份的用户才有资格发起会议。普通成员无权发起会议，系统管理员也无权发起会议。</w:t>
      </w:r>
    </w:p>
    <w:p w14:paraId="533E4460" w14:textId="77777777" w:rsidR="008E03D5" w:rsidRPr="002B1953" w:rsidRDefault="008E03D5" w:rsidP="00AA7F56">
      <w:pPr>
        <w:pStyle w:val="a"/>
        <w:numPr>
          <w:ilvl w:val="1"/>
          <w:numId w:val="15"/>
        </w:numPr>
        <w:snapToGrid w:val="0"/>
        <w:spacing w:after="0" w:line="360" w:lineRule="auto"/>
        <w:rPr>
          <w:rFonts w:ascii="STFangsong" w:eastAsia="STFangsong" w:hAnsi="STFangsong"/>
        </w:rPr>
      </w:pPr>
      <w:r w:rsidRPr="002B1953">
        <w:rPr>
          <w:rFonts w:ascii="STFangsong" w:eastAsia="STFangsong" w:hAnsi="STFangsong" w:hint="eastAsia"/>
        </w:rPr>
        <w:t>会议发起人有权管理自己发起的、“未开始”的会议，包括修改会议设置（时间、地点、主题、参会人等）。</w:t>
      </w:r>
    </w:p>
    <w:p w14:paraId="16D1EBB2" w14:textId="77777777" w:rsidR="008E03D5" w:rsidRPr="002B1953" w:rsidRDefault="008E03D5" w:rsidP="00AA7F56">
      <w:pPr>
        <w:pStyle w:val="a"/>
        <w:numPr>
          <w:ilvl w:val="1"/>
          <w:numId w:val="15"/>
        </w:numPr>
        <w:snapToGrid w:val="0"/>
        <w:spacing w:after="0" w:line="360" w:lineRule="auto"/>
        <w:rPr>
          <w:rFonts w:ascii="STFangsong" w:eastAsia="STFangsong" w:hAnsi="STFangsong"/>
        </w:rPr>
      </w:pPr>
      <w:r w:rsidRPr="002B1953">
        <w:rPr>
          <w:rFonts w:ascii="STFangsong" w:eastAsia="STFangsong" w:hAnsi="STFangsong" w:hint="eastAsia"/>
        </w:rPr>
        <w:t>会议发起人有权上传文件到系统文件库，有权为会议配发文件（将文件</w:t>
      </w:r>
      <w:r w:rsidRPr="002B1953">
        <w:rPr>
          <w:rFonts w:ascii="STFangsong" w:eastAsia="STFangsong" w:hAnsi="STFangsong" w:cs="Calibri" w:hint="eastAsia"/>
        </w:rPr>
        <w:t>库</w:t>
      </w:r>
      <w:r w:rsidRPr="002B1953">
        <w:rPr>
          <w:rFonts w:ascii="STFangsong" w:eastAsia="STFangsong" w:hAnsi="STFangsong" w:hint="eastAsia"/>
        </w:rPr>
        <w:t>中的文件绑定到自己创建会议）。</w:t>
      </w:r>
    </w:p>
    <w:p w14:paraId="0E4BD6D2" w14:textId="77777777" w:rsidR="008E03D5" w:rsidRPr="002B1953" w:rsidRDefault="008E03D5" w:rsidP="00AA7F56">
      <w:pPr>
        <w:pStyle w:val="a"/>
        <w:numPr>
          <w:ilvl w:val="1"/>
          <w:numId w:val="15"/>
        </w:numPr>
        <w:snapToGrid w:val="0"/>
        <w:spacing w:after="0" w:line="360" w:lineRule="auto"/>
        <w:rPr>
          <w:rFonts w:ascii="STFangsong" w:eastAsia="STFangsong" w:hAnsi="STFangsong"/>
        </w:rPr>
      </w:pPr>
      <w:r w:rsidRPr="002B1953">
        <w:rPr>
          <w:rFonts w:ascii="STFangsong" w:eastAsia="STFangsong" w:hAnsi="STFangsong" w:hint="eastAsia"/>
        </w:rPr>
        <w:t>发起会议时应当指定参会人。参会人</w:t>
      </w:r>
    </w:p>
    <w:p w14:paraId="0E7CF0E3" w14:textId="77777777" w:rsidR="008E03D5" w:rsidRPr="002B1953" w:rsidRDefault="008E03D5" w:rsidP="008E03D5">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管理会议</w:t>
      </w:r>
    </w:p>
    <w:tbl>
      <w:tblPr>
        <w:tblStyle w:val="aff"/>
        <w:tblW w:w="8930" w:type="dxa"/>
        <w:tblInd w:w="427" w:type="dxa"/>
        <w:tblLook w:val="0020" w:firstRow="1" w:lastRow="0" w:firstColumn="0" w:lastColumn="0" w:noHBand="0" w:noVBand="0"/>
      </w:tblPr>
      <w:tblGrid>
        <w:gridCol w:w="1417"/>
        <w:gridCol w:w="3395"/>
        <w:gridCol w:w="1736"/>
        <w:gridCol w:w="2382"/>
      </w:tblGrid>
      <w:tr w:rsidR="00284BB6" w:rsidRPr="002B1953" w14:paraId="07D72393" w14:textId="77777777" w:rsidTr="00284BB6">
        <w:tc>
          <w:tcPr>
            <w:tcW w:w="1417" w:type="dxa"/>
          </w:tcPr>
          <w:p w14:paraId="6A31E996" w14:textId="77777777" w:rsidR="008E03D5" w:rsidRPr="002B1953" w:rsidRDefault="008E03D5" w:rsidP="005742F2">
            <w:pPr>
              <w:snapToGrid w:val="0"/>
              <w:spacing w:line="360" w:lineRule="auto"/>
              <w:jc w:val="center"/>
              <w:rPr>
                <w:rFonts w:ascii="STFangsong" w:eastAsia="STFangsong" w:hAnsi="STFangsong"/>
              </w:rPr>
            </w:pPr>
            <w:r w:rsidRPr="002B1953">
              <w:rPr>
                <w:rFonts w:ascii="STFangsong" w:eastAsia="STFangsong" w:hAnsi="STFangsong" w:hint="eastAsia"/>
              </w:rPr>
              <w:t>功能</w:t>
            </w:r>
          </w:p>
        </w:tc>
        <w:tc>
          <w:tcPr>
            <w:tcW w:w="3395" w:type="dxa"/>
          </w:tcPr>
          <w:p w14:paraId="17DB1761" w14:textId="77777777" w:rsidR="008E03D5" w:rsidRPr="002B1953" w:rsidRDefault="008E03D5" w:rsidP="005742F2">
            <w:pPr>
              <w:snapToGrid w:val="0"/>
              <w:spacing w:line="360" w:lineRule="auto"/>
              <w:ind w:rightChars="-68" w:right="-163"/>
              <w:jc w:val="center"/>
              <w:rPr>
                <w:rFonts w:ascii="STFangsong" w:eastAsia="STFangsong" w:hAnsi="STFangsong"/>
              </w:rPr>
            </w:pPr>
            <w:r w:rsidRPr="002B1953">
              <w:rPr>
                <w:rFonts w:ascii="STFangsong" w:eastAsia="STFangsong" w:hAnsi="STFangsong" w:hint="eastAsia"/>
              </w:rPr>
              <w:t>说明</w:t>
            </w:r>
          </w:p>
        </w:tc>
        <w:tc>
          <w:tcPr>
            <w:tcW w:w="1736" w:type="dxa"/>
          </w:tcPr>
          <w:p w14:paraId="4B1CAFB1" w14:textId="77777777" w:rsidR="008E03D5" w:rsidRPr="002B1953" w:rsidRDefault="008E03D5" w:rsidP="005742F2">
            <w:pPr>
              <w:snapToGrid w:val="0"/>
              <w:spacing w:line="360" w:lineRule="auto"/>
              <w:jc w:val="center"/>
              <w:rPr>
                <w:rFonts w:ascii="STFangsong" w:eastAsia="STFangsong" w:hAnsi="STFangsong"/>
              </w:rPr>
            </w:pPr>
            <w:r w:rsidRPr="002B1953">
              <w:rPr>
                <w:rFonts w:ascii="STFangsong" w:eastAsia="STFangsong" w:hAnsi="STFangsong" w:hint="eastAsia"/>
              </w:rPr>
              <w:t>被授权人</w:t>
            </w:r>
          </w:p>
        </w:tc>
        <w:tc>
          <w:tcPr>
            <w:tcW w:w="2382" w:type="dxa"/>
          </w:tcPr>
          <w:p w14:paraId="268CEFC5" w14:textId="77777777" w:rsidR="008E03D5" w:rsidRPr="002B1953" w:rsidRDefault="008E03D5" w:rsidP="005742F2">
            <w:pPr>
              <w:snapToGrid w:val="0"/>
              <w:spacing w:line="360" w:lineRule="auto"/>
              <w:jc w:val="center"/>
              <w:rPr>
                <w:rFonts w:ascii="STFangsong" w:eastAsia="STFangsong" w:hAnsi="STFangsong"/>
              </w:rPr>
            </w:pPr>
            <w:r w:rsidRPr="002B1953">
              <w:rPr>
                <w:rFonts w:ascii="STFangsong" w:eastAsia="STFangsong" w:hAnsi="STFangsong" w:hint="eastAsia"/>
              </w:rPr>
              <w:t>条件</w:t>
            </w:r>
          </w:p>
        </w:tc>
      </w:tr>
      <w:tr w:rsidR="00284BB6" w:rsidRPr="002B1953" w14:paraId="54323FE2" w14:textId="77777777" w:rsidTr="00284BB6">
        <w:tc>
          <w:tcPr>
            <w:tcW w:w="1417" w:type="dxa"/>
          </w:tcPr>
          <w:p w14:paraId="637C6B0F"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修改会议</w:t>
            </w:r>
          </w:p>
        </w:tc>
        <w:tc>
          <w:tcPr>
            <w:tcW w:w="3395" w:type="dxa"/>
          </w:tcPr>
          <w:p w14:paraId="3724022E" w14:textId="77777777" w:rsidR="008E03D5" w:rsidRPr="002B1953" w:rsidRDefault="008E03D5" w:rsidP="005742F2">
            <w:pPr>
              <w:snapToGrid w:val="0"/>
              <w:spacing w:line="276" w:lineRule="auto"/>
              <w:ind w:rightChars="-68" w:right="-163"/>
              <w:rPr>
                <w:rFonts w:ascii="STFangsong" w:eastAsia="STFangsong" w:hAnsi="STFangsong"/>
              </w:rPr>
            </w:pPr>
            <w:r w:rsidRPr="002B1953">
              <w:rPr>
                <w:rFonts w:ascii="STFangsong" w:eastAsia="STFangsong" w:hAnsi="STFangsong" w:hint="eastAsia"/>
              </w:rPr>
              <w:t>修改会议的时间、地点信息、主题信息，变更的参会人等</w:t>
            </w:r>
          </w:p>
        </w:tc>
        <w:tc>
          <w:tcPr>
            <w:tcW w:w="1736" w:type="dxa"/>
          </w:tcPr>
          <w:p w14:paraId="7B746F7B"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会议发起人</w:t>
            </w:r>
          </w:p>
        </w:tc>
        <w:tc>
          <w:tcPr>
            <w:tcW w:w="2382" w:type="dxa"/>
          </w:tcPr>
          <w:p w14:paraId="3CE5BA8B"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会议处于“未开始”状态。</w:t>
            </w:r>
          </w:p>
        </w:tc>
      </w:tr>
      <w:tr w:rsidR="00284BB6" w:rsidRPr="002B1953" w14:paraId="152F1B30" w14:textId="77777777" w:rsidTr="00284BB6">
        <w:tc>
          <w:tcPr>
            <w:tcW w:w="1417" w:type="dxa"/>
          </w:tcPr>
          <w:p w14:paraId="26C9B5B1"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取消会议</w:t>
            </w:r>
          </w:p>
        </w:tc>
        <w:tc>
          <w:tcPr>
            <w:tcW w:w="3395" w:type="dxa"/>
          </w:tcPr>
          <w:p w14:paraId="234C130E" w14:textId="60E334D4" w:rsidR="00B561B3" w:rsidRPr="002B1953" w:rsidRDefault="008E03D5" w:rsidP="005742F2">
            <w:pPr>
              <w:snapToGrid w:val="0"/>
              <w:spacing w:line="276" w:lineRule="auto"/>
              <w:ind w:rightChars="-68" w:right="-163"/>
              <w:rPr>
                <w:rFonts w:ascii="STFangsong" w:eastAsia="STFangsong" w:hAnsi="STFangsong"/>
              </w:rPr>
            </w:pPr>
            <w:r w:rsidRPr="002B1953">
              <w:rPr>
                <w:rFonts w:ascii="STFangsong" w:eastAsia="STFangsong" w:hAnsi="STFangsong" w:hint="eastAsia"/>
              </w:rPr>
              <w:t>使会议活动失效</w:t>
            </w:r>
            <w:ins w:id="47" w:author="嵇michael" w:date="2016-05-27T09:58:00Z">
              <w:r w:rsidR="00B561B3">
                <w:rPr>
                  <w:rFonts w:ascii="STFangsong" w:eastAsia="STFangsong" w:hAnsi="STFangsong" w:hint="eastAsia"/>
                </w:rPr>
                <w:t>。会议后</w:t>
              </w:r>
            </w:ins>
            <w:ins w:id="48" w:author="嵇michael" w:date="2016-05-27T09:59:00Z">
              <w:r w:rsidR="00B561B3">
                <w:rPr>
                  <w:rFonts w:ascii="STFangsong" w:eastAsia="STFangsong" w:hAnsi="STFangsong" w:hint="eastAsia"/>
                </w:rPr>
                <w:t>被取消</w:t>
              </w:r>
            </w:ins>
            <w:ins w:id="49" w:author="嵇michael" w:date="2016-05-27T09:58:00Z">
              <w:r w:rsidR="00B561B3">
                <w:rPr>
                  <w:rFonts w:ascii="STFangsong" w:eastAsia="STFangsong" w:hAnsi="STFangsong" w:hint="eastAsia"/>
                </w:rPr>
                <w:t>，与会议绑定的文件也自动解除绑定</w:t>
              </w:r>
            </w:ins>
          </w:p>
        </w:tc>
        <w:tc>
          <w:tcPr>
            <w:tcW w:w="1736" w:type="dxa"/>
          </w:tcPr>
          <w:p w14:paraId="3883CC10" w14:textId="234036FD"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会议发起人</w:t>
            </w:r>
            <w:r w:rsidR="00284BB6" w:rsidRPr="002B1953">
              <w:rPr>
                <w:rFonts w:ascii="STFangsong" w:eastAsia="STFangsong" w:hAnsi="STFangsong" w:hint="eastAsia"/>
              </w:rPr>
              <w:t>及系统管理员</w:t>
            </w:r>
          </w:p>
        </w:tc>
        <w:tc>
          <w:tcPr>
            <w:tcW w:w="2382" w:type="dxa"/>
          </w:tcPr>
          <w:p w14:paraId="333862B2"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会议处于“未开始”或“进行中”状态</w:t>
            </w:r>
          </w:p>
        </w:tc>
      </w:tr>
      <w:tr w:rsidR="00284BB6" w:rsidRPr="002B1953" w:rsidDel="007022AC" w14:paraId="5A301A04" w14:textId="1EECF706" w:rsidTr="00284BB6">
        <w:trPr>
          <w:del w:id="50" w:author="嵇michael" w:date="2016-05-27T09:25:00Z"/>
        </w:trPr>
        <w:tc>
          <w:tcPr>
            <w:tcW w:w="1417" w:type="dxa"/>
          </w:tcPr>
          <w:p w14:paraId="4B32AFB8" w14:textId="083BE47C" w:rsidR="008E03D5" w:rsidRPr="002B1953" w:rsidDel="007022AC" w:rsidRDefault="008E03D5" w:rsidP="005742F2">
            <w:pPr>
              <w:snapToGrid w:val="0"/>
              <w:spacing w:line="276" w:lineRule="auto"/>
              <w:rPr>
                <w:del w:id="51" w:author="嵇michael" w:date="2016-05-27T09:25:00Z"/>
                <w:rFonts w:ascii="STFangsong" w:eastAsia="STFangsong" w:hAnsi="STFangsong"/>
              </w:rPr>
            </w:pPr>
            <w:del w:id="52" w:author="嵇michael" w:date="2016-05-27T09:25:00Z">
              <w:r w:rsidRPr="002B1953" w:rsidDel="007022AC">
                <w:rPr>
                  <w:rFonts w:ascii="STFangsong" w:eastAsia="STFangsong" w:hAnsi="STFangsong" w:hint="eastAsia"/>
                </w:rPr>
                <w:delText>删除会议</w:delText>
              </w:r>
            </w:del>
          </w:p>
        </w:tc>
        <w:tc>
          <w:tcPr>
            <w:tcW w:w="3395" w:type="dxa"/>
          </w:tcPr>
          <w:p w14:paraId="728BF0EB" w14:textId="629F6856" w:rsidR="008E03D5" w:rsidRPr="002B1953" w:rsidDel="007022AC" w:rsidRDefault="008E03D5" w:rsidP="005742F2">
            <w:pPr>
              <w:snapToGrid w:val="0"/>
              <w:spacing w:line="276" w:lineRule="auto"/>
              <w:ind w:rightChars="-68" w:right="-163"/>
              <w:rPr>
                <w:del w:id="53" w:author="嵇michael" w:date="2016-05-27T09:25:00Z"/>
                <w:rFonts w:ascii="STFangsong" w:eastAsia="STFangsong" w:hAnsi="STFangsong"/>
              </w:rPr>
            </w:pPr>
            <w:del w:id="54" w:author="嵇michael" w:date="2016-05-27T09:25:00Z">
              <w:r w:rsidRPr="002B1953" w:rsidDel="007022AC">
                <w:rPr>
                  <w:rFonts w:ascii="STFangsong" w:eastAsia="STFangsong" w:hAnsi="STFangsong" w:hint="eastAsia"/>
                </w:rPr>
                <w:delText>从系统记录中删除会议活动项</w:delText>
              </w:r>
            </w:del>
          </w:p>
        </w:tc>
        <w:tc>
          <w:tcPr>
            <w:tcW w:w="1736" w:type="dxa"/>
          </w:tcPr>
          <w:p w14:paraId="7DA667B8" w14:textId="7DD837BE" w:rsidR="008E03D5" w:rsidRPr="002B1953" w:rsidDel="007022AC" w:rsidRDefault="008E03D5" w:rsidP="005742F2">
            <w:pPr>
              <w:snapToGrid w:val="0"/>
              <w:spacing w:line="276" w:lineRule="auto"/>
              <w:rPr>
                <w:del w:id="55" w:author="嵇michael" w:date="2016-05-27T09:25:00Z"/>
                <w:rFonts w:ascii="STFangsong" w:eastAsia="STFangsong" w:hAnsi="STFangsong"/>
              </w:rPr>
            </w:pPr>
            <w:del w:id="56" w:author="嵇michael" w:date="2016-05-27T09:25:00Z">
              <w:r w:rsidRPr="002B1953" w:rsidDel="007022AC">
                <w:rPr>
                  <w:rFonts w:ascii="STFangsong" w:eastAsia="STFangsong" w:hAnsi="STFangsong" w:hint="eastAsia"/>
                </w:rPr>
                <w:delText>系统管理员</w:delText>
              </w:r>
            </w:del>
          </w:p>
        </w:tc>
        <w:tc>
          <w:tcPr>
            <w:tcW w:w="2382" w:type="dxa"/>
          </w:tcPr>
          <w:p w14:paraId="73E603E3" w14:textId="1AD9570B" w:rsidR="008E03D5" w:rsidRPr="002B1953" w:rsidDel="007022AC" w:rsidRDefault="008E03D5" w:rsidP="005742F2">
            <w:pPr>
              <w:snapToGrid w:val="0"/>
              <w:spacing w:line="276" w:lineRule="auto"/>
              <w:rPr>
                <w:del w:id="57" w:author="嵇michael" w:date="2016-05-27T09:25:00Z"/>
                <w:rFonts w:ascii="STFangsong" w:eastAsia="STFangsong" w:hAnsi="STFangsong"/>
              </w:rPr>
            </w:pPr>
            <w:del w:id="58" w:author="嵇michael" w:date="2016-05-27T09:25:00Z">
              <w:r w:rsidRPr="002B1953" w:rsidDel="007022AC">
                <w:rPr>
                  <w:rFonts w:ascii="STFangsong" w:eastAsia="STFangsong" w:hAnsi="STFangsong" w:hint="eastAsia"/>
                </w:rPr>
                <w:delText>除“进行中”之外，所有状态下均可删除</w:delText>
              </w:r>
            </w:del>
          </w:p>
        </w:tc>
      </w:tr>
      <w:tr w:rsidR="00284BB6" w:rsidRPr="002B1953" w14:paraId="3ABAB60A" w14:textId="77777777" w:rsidTr="00284BB6">
        <w:tc>
          <w:tcPr>
            <w:tcW w:w="1417" w:type="dxa"/>
          </w:tcPr>
          <w:p w14:paraId="026303B8"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设置会议状态</w:t>
            </w:r>
          </w:p>
        </w:tc>
        <w:tc>
          <w:tcPr>
            <w:tcW w:w="3395" w:type="dxa"/>
          </w:tcPr>
          <w:p w14:paraId="2B924B6A" w14:textId="77777777" w:rsidR="008E03D5" w:rsidRPr="002B1953" w:rsidRDefault="008E03D5" w:rsidP="005742F2">
            <w:pPr>
              <w:snapToGrid w:val="0"/>
              <w:spacing w:line="276" w:lineRule="auto"/>
              <w:ind w:rightChars="-68" w:right="-163"/>
              <w:rPr>
                <w:rFonts w:ascii="STFangsong" w:eastAsia="STFangsong" w:hAnsi="STFangsong"/>
              </w:rPr>
            </w:pPr>
            <w:r w:rsidRPr="002B1953">
              <w:rPr>
                <w:rFonts w:ascii="STFangsong" w:eastAsia="STFangsong" w:hAnsi="STFangsong" w:hint="eastAsia"/>
              </w:rPr>
              <w:t>将会议状态从“未开始”变更为“进行中”，或从“进行中”变更为“已结束”</w:t>
            </w:r>
          </w:p>
        </w:tc>
        <w:tc>
          <w:tcPr>
            <w:tcW w:w="1736" w:type="dxa"/>
          </w:tcPr>
          <w:p w14:paraId="2663E360"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会议发起人</w:t>
            </w:r>
          </w:p>
        </w:tc>
        <w:tc>
          <w:tcPr>
            <w:tcW w:w="2382" w:type="dxa"/>
          </w:tcPr>
          <w:p w14:paraId="61169764" w14:textId="77777777" w:rsidR="008E03D5" w:rsidRPr="002B1953" w:rsidRDefault="008E03D5" w:rsidP="005742F2">
            <w:pPr>
              <w:snapToGrid w:val="0"/>
              <w:spacing w:line="276" w:lineRule="auto"/>
              <w:rPr>
                <w:rFonts w:ascii="STFangsong" w:eastAsia="STFangsong" w:hAnsi="STFangsong"/>
              </w:rPr>
            </w:pPr>
          </w:p>
        </w:tc>
      </w:tr>
      <w:tr w:rsidR="00284BB6" w:rsidRPr="002B1953" w14:paraId="0E7E8ABC" w14:textId="77777777" w:rsidTr="00284BB6">
        <w:tc>
          <w:tcPr>
            <w:tcW w:w="1417" w:type="dxa"/>
          </w:tcPr>
          <w:p w14:paraId="27E667E3"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派发文件</w:t>
            </w:r>
          </w:p>
        </w:tc>
        <w:tc>
          <w:tcPr>
            <w:tcW w:w="3395" w:type="dxa"/>
          </w:tcPr>
          <w:p w14:paraId="4D2C4987" w14:textId="77777777" w:rsidR="008E03D5" w:rsidRPr="002B1953" w:rsidRDefault="008E03D5" w:rsidP="005742F2">
            <w:pPr>
              <w:snapToGrid w:val="0"/>
              <w:spacing w:line="276" w:lineRule="auto"/>
              <w:ind w:rightChars="-68" w:right="-163"/>
              <w:rPr>
                <w:rFonts w:ascii="STFangsong" w:eastAsia="STFangsong" w:hAnsi="STFangsong"/>
              </w:rPr>
            </w:pPr>
            <w:r w:rsidRPr="002B1953">
              <w:rPr>
                <w:rFonts w:ascii="STFangsong" w:eastAsia="STFangsong" w:hAnsi="STFangsong" w:hint="eastAsia"/>
              </w:rPr>
              <w:t>将系统文件库中的文件绑定到会议。</w:t>
            </w:r>
          </w:p>
        </w:tc>
        <w:tc>
          <w:tcPr>
            <w:tcW w:w="1736" w:type="dxa"/>
          </w:tcPr>
          <w:p w14:paraId="370DA69F"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会议发起人</w:t>
            </w:r>
          </w:p>
        </w:tc>
        <w:tc>
          <w:tcPr>
            <w:tcW w:w="2382" w:type="dxa"/>
          </w:tcPr>
          <w:p w14:paraId="21BDEECA"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会议“未开始”或“进行中”</w:t>
            </w:r>
          </w:p>
        </w:tc>
      </w:tr>
      <w:tr w:rsidR="00284BB6" w:rsidRPr="002B1953" w14:paraId="0BF35FE0" w14:textId="77777777" w:rsidTr="00284BB6">
        <w:tc>
          <w:tcPr>
            <w:tcW w:w="1417" w:type="dxa"/>
          </w:tcPr>
          <w:p w14:paraId="279D0F7C"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撤回文件</w:t>
            </w:r>
          </w:p>
        </w:tc>
        <w:tc>
          <w:tcPr>
            <w:tcW w:w="3395" w:type="dxa"/>
          </w:tcPr>
          <w:p w14:paraId="4F67E2EF" w14:textId="77777777" w:rsidR="008E03D5" w:rsidRPr="002B1953" w:rsidRDefault="008E03D5" w:rsidP="005742F2">
            <w:pPr>
              <w:snapToGrid w:val="0"/>
              <w:spacing w:line="276" w:lineRule="auto"/>
              <w:ind w:rightChars="-68" w:right="-163"/>
              <w:rPr>
                <w:rFonts w:ascii="STFangsong" w:eastAsia="STFangsong" w:hAnsi="STFangsong"/>
              </w:rPr>
            </w:pPr>
            <w:r w:rsidRPr="002B1953">
              <w:rPr>
                <w:rFonts w:ascii="STFangsong" w:eastAsia="STFangsong" w:hAnsi="STFangsong" w:hint="eastAsia"/>
              </w:rPr>
              <w:t>将已绑定到会议的文件解除绑定关系。会议结束后系统自动解除所有文件绑定</w:t>
            </w:r>
          </w:p>
        </w:tc>
        <w:tc>
          <w:tcPr>
            <w:tcW w:w="1736" w:type="dxa"/>
          </w:tcPr>
          <w:p w14:paraId="5F79D153"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会议发起人</w:t>
            </w:r>
          </w:p>
        </w:tc>
        <w:tc>
          <w:tcPr>
            <w:tcW w:w="2382" w:type="dxa"/>
          </w:tcPr>
          <w:p w14:paraId="5F604992" w14:textId="77777777" w:rsidR="008E03D5" w:rsidRPr="002B1953" w:rsidRDefault="008E03D5" w:rsidP="005742F2">
            <w:pPr>
              <w:snapToGrid w:val="0"/>
              <w:spacing w:line="276" w:lineRule="auto"/>
              <w:rPr>
                <w:rFonts w:ascii="STFangsong" w:eastAsia="STFangsong" w:hAnsi="STFangsong"/>
              </w:rPr>
            </w:pPr>
            <w:r w:rsidRPr="002B1953">
              <w:rPr>
                <w:rFonts w:ascii="STFangsong" w:eastAsia="STFangsong" w:hAnsi="STFangsong" w:hint="eastAsia"/>
              </w:rPr>
              <w:t>会议“未开始”或“进行中”</w:t>
            </w:r>
          </w:p>
        </w:tc>
      </w:tr>
    </w:tbl>
    <w:p w14:paraId="12B1D531" w14:textId="77777777" w:rsidR="008E03D5" w:rsidRPr="002B1953" w:rsidRDefault="008E03D5" w:rsidP="008E03D5">
      <w:pPr>
        <w:snapToGrid w:val="0"/>
        <w:spacing w:after="0" w:line="360" w:lineRule="auto"/>
        <w:ind w:firstLineChars="200" w:firstLine="480"/>
        <w:rPr>
          <w:rFonts w:ascii="STFangsong" w:eastAsia="STFangsong" w:hAnsi="STFangsong"/>
        </w:rPr>
      </w:pPr>
    </w:p>
    <w:p w14:paraId="4B4C70D9" w14:textId="77777777" w:rsidR="008E03D5" w:rsidRPr="002B1953" w:rsidRDefault="008E03D5" w:rsidP="008E03D5">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上传文件</w:t>
      </w:r>
    </w:p>
    <w:p w14:paraId="4E920993" w14:textId="77777777" w:rsidR="008E03D5" w:rsidRPr="002B1953" w:rsidRDefault="008E03D5" w:rsidP="008E03D5">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管理者和普通成员均有权上传文件到系统文件库。所上传的文件皆为共用文件（暂不开发私有文件功能）。</w:t>
      </w:r>
    </w:p>
    <w:p w14:paraId="538636F3" w14:textId="77777777" w:rsidR="008E03D5" w:rsidRDefault="008E03D5" w:rsidP="008E03D5">
      <w:pPr>
        <w:snapToGrid w:val="0"/>
        <w:spacing w:after="0" w:line="360" w:lineRule="auto"/>
        <w:ind w:firstLineChars="200" w:firstLine="480"/>
        <w:rPr>
          <w:ins w:id="59" w:author="嵇michael" w:date="2016-05-27T10:04:00Z"/>
          <w:rFonts w:ascii="STFangsong" w:eastAsia="STFangsong" w:hAnsi="STFangsong" w:hint="eastAsia"/>
        </w:rPr>
      </w:pPr>
      <w:r w:rsidRPr="002B1953">
        <w:rPr>
          <w:rFonts w:ascii="STFangsong" w:eastAsia="STFangsong" w:hAnsi="STFangsong" w:hint="eastAsia"/>
        </w:rPr>
        <w:t>上传文件时系统自动将磁盘文件名作为文件的标题，并允许用户自行输入文件标题。</w:t>
      </w:r>
    </w:p>
    <w:p w14:paraId="67429CDF" w14:textId="44DF7284" w:rsidR="008120B2" w:rsidRPr="002B1953" w:rsidRDefault="008120B2" w:rsidP="008E03D5">
      <w:pPr>
        <w:snapToGrid w:val="0"/>
        <w:spacing w:after="0" w:line="360" w:lineRule="auto"/>
        <w:ind w:firstLineChars="200" w:firstLine="480"/>
        <w:rPr>
          <w:rFonts w:ascii="STFangsong" w:eastAsia="STFangsong" w:hAnsi="STFangsong"/>
        </w:rPr>
      </w:pPr>
      <w:ins w:id="60" w:author="嵇michael" w:date="2016-05-27T10:08:00Z">
        <w:r>
          <w:rPr>
            <w:rFonts w:ascii="STFangsong" w:eastAsia="STFangsong" w:hAnsi="STFangsong" w:hint="eastAsia"/>
          </w:rPr>
          <w:t>上传文件操作应当在微信电脑桌面版上进行。目前只有Windows版的</w:t>
        </w:r>
      </w:ins>
      <w:ins w:id="61" w:author="嵇michael" w:date="2016-05-27T10:09:00Z">
        <w:r>
          <w:rPr>
            <w:rFonts w:ascii="STFangsong" w:eastAsia="STFangsong" w:hAnsi="STFangsong" w:hint="eastAsia"/>
          </w:rPr>
          <w:t>微信电脑桌面应用可以支持企业号功能。</w:t>
        </w:r>
      </w:ins>
      <w:bookmarkStart w:id="62" w:name="_GoBack"/>
      <w:bookmarkEnd w:id="62"/>
    </w:p>
    <w:p w14:paraId="5EF6ED5B" w14:textId="77777777" w:rsidR="008E03D5" w:rsidRPr="002B1953" w:rsidRDefault="008E03D5" w:rsidP="008E03D5">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管理文件</w:t>
      </w:r>
    </w:p>
    <w:p w14:paraId="41FC972C" w14:textId="77777777" w:rsidR="008E03D5" w:rsidRPr="002B1953" w:rsidRDefault="008E03D5" w:rsidP="008E03D5">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系统管理员、管理者有权管理系统文件库中的文件。</w:t>
      </w:r>
    </w:p>
    <w:tbl>
      <w:tblPr>
        <w:tblStyle w:val="aff"/>
        <w:tblW w:w="8930" w:type="dxa"/>
        <w:tblInd w:w="427" w:type="dxa"/>
        <w:tblLook w:val="0020" w:firstRow="1" w:lastRow="0" w:firstColumn="0" w:lastColumn="0" w:noHBand="0" w:noVBand="0"/>
      </w:tblPr>
      <w:tblGrid>
        <w:gridCol w:w="1417"/>
        <w:gridCol w:w="3572"/>
        <w:gridCol w:w="1524"/>
        <w:gridCol w:w="2417"/>
      </w:tblGrid>
      <w:tr w:rsidR="008E03D5" w:rsidRPr="002B1953" w14:paraId="0966145A" w14:textId="77777777" w:rsidTr="005742F2">
        <w:tc>
          <w:tcPr>
            <w:tcW w:w="1417" w:type="dxa"/>
          </w:tcPr>
          <w:p w14:paraId="12404808" w14:textId="77777777" w:rsidR="008E03D5" w:rsidRPr="002B1953" w:rsidRDefault="008E03D5" w:rsidP="005742F2">
            <w:pPr>
              <w:snapToGrid w:val="0"/>
              <w:spacing w:line="360" w:lineRule="auto"/>
              <w:jc w:val="center"/>
              <w:rPr>
                <w:rFonts w:ascii="STFangsong" w:eastAsia="STFangsong" w:hAnsi="STFangsong"/>
              </w:rPr>
            </w:pPr>
            <w:r w:rsidRPr="002B1953">
              <w:rPr>
                <w:rFonts w:ascii="STFangsong" w:eastAsia="STFangsong" w:hAnsi="STFangsong" w:hint="eastAsia"/>
              </w:rPr>
              <w:t>功能</w:t>
            </w:r>
          </w:p>
        </w:tc>
        <w:tc>
          <w:tcPr>
            <w:tcW w:w="3572" w:type="dxa"/>
          </w:tcPr>
          <w:p w14:paraId="4718149A" w14:textId="77777777" w:rsidR="008E03D5" w:rsidRPr="002B1953" w:rsidRDefault="008E03D5" w:rsidP="005742F2">
            <w:pPr>
              <w:snapToGrid w:val="0"/>
              <w:spacing w:line="360" w:lineRule="auto"/>
              <w:ind w:rightChars="-68" w:right="-163"/>
              <w:jc w:val="center"/>
              <w:rPr>
                <w:rFonts w:ascii="STFangsong" w:eastAsia="STFangsong" w:hAnsi="STFangsong"/>
              </w:rPr>
            </w:pPr>
            <w:r w:rsidRPr="002B1953">
              <w:rPr>
                <w:rFonts w:ascii="STFangsong" w:eastAsia="STFangsong" w:hAnsi="STFangsong" w:hint="eastAsia"/>
              </w:rPr>
              <w:t>说明</w:t>
            </w:r>
          </w:p>
        </w:tc>
        <w:tc>
          <w:tcPr>
            <w:tcW w:w="1524" w:type="dxa"/>
          </w:tcPr>
          <w:p w14:paraId="01DB2C8B" w14:textId="77777777" w:rsidR="008E03D5" w:rsidRPr="002B1953" w:rsidRDefault="008E03D5" w:rsidP="005742F2">
            <w:pPr>
              <w:snapToGrid w:val="0"/>
              <w:spacing w:line="360" w:lineRule="auto"/>
              <w:jc w:val="center"/>
              <w:rPr>
                <w:rFonts w:ascii="STFangsong" w:eastAsia="STFangsong" w:hAnsi="STFangsong"/>
              </w:rPr>
            </w:pPr>
            <w:r w:rsidRPr="002B1953">
              <w:rPr>
                <w:rFonts w:ascii="STFangsong" w:eastAsia="STFangsong" w:hAnsi="STFangsong" w:hint="eastAsia"/>
              </w:rPr>
              <w:t>被授权人</w:t>
            </w:r>
          </w:p>
        </w:tc>
        <w:tc>
          <w:tcPr>
            <w:tcW w:w="2417" w:type="dxa"/>
          </w:tcPr>
          <w:p w14:paraId="504886BE" w14:textId="77777777" w:rsidR="008E03D5" w:rsidRPr="002B1953" w:rsidRDefault="008E03D5" w:rsidP="005742F2">
            <w:pPr>
              <w:snapToGrid w:val="0"/>
              <w:spacing w:line="360" w:lineRule="auto"/>
              <w:jc w:val="center"/>
              <w:rPr>
                <w:rFonts w:ascii="STFangsong" w:eastAsia="STFangsong" w:hAnsi="STFangsong"/>
              </w:rPr>
            </w:pPr>
            <w:r w:rsidRPr="002B1953">
              <w:rPr>
                <w:rFonts w:ascii="STFangsong" w:eastAsia="STFangsong" w:hAnsi="STFangsong" w:hint="eastAsia"/>
              </w:rPr>
              <w:t>条件</w:t>
            </w:r>
          </w:p>
        </w:tc>
      </w:tr>
      <w:tr w:rsidR="008E03D5" w:rsidRPr="002B1953" w14:paraId="2764276E" w14:textId="77777777" w:rsidTr="005742F2">
        <w:tc>
          <w:tcPr>
            <w:tcW w:w="1417" w:type="dxa"/>
          </w:tcPr>
          <w:p w14:paraId="2C276556" w14:textId="77777777" w:rsidR="008E03D5" w:rsidRPr="002B1953" w:rsidRDefault="008E03D5" w:rsidP="005742F2">
            <w:pPr>
              <w:snapToGrid w:val="0"/>
              <w:spacing w:line="360" w:lineRule="auto"/>
              <w:rPr>
                <w:rFonts w:ascii="STFangsong" w:eastAsia="STFangsong" w:hAnsi="STFangsong"/>
              </w:rPr>
            </w:pPr>
            <w:r w:rsidRPr="002B1953">
              <w:rPr>
                <w:rFonts w:ascii="STFangsong" w:eastAsia="STFangsong" w:hAnsi="STFangsong" w:hint="eastAsia"/>
              </w:rPr>
              <w:t>派发文件到会议</w:t>
            </w:r>
          </w:p>
        </w:tc>
        <w:tc>
          <w:tcPr>
            <w:tcW w:w="3572" w:type="dxa"/>
          </w:tcPr>
          <w:p w14:paraId="7E676742" w14:textId="32F10422" w:rsidR="008E03D5" w:rsidRPr="002B1953" w:rsidRDefault="008E03D5" w:rsidP="00B561B3">
            <w:pPr>
              <w:snapToGrid w:val="0"/>
              <w:spacing w:line="360" w:lineRule="auto"/>
              <w:ind w:rightChars="-68" w:right="-163"/>
              <w:rPr>
                <w:rFonts w:ascii="STFangsong" w:eastAsia="STFangsong" w:hAnsi="STFangsong"/>
              </w:rPr>
            </w:pPr>
            <w:r w:rsidRPr="002B1953">
              <w:rPr>
                <w:rFonts w:ascii="STFangsong" w:eastAsia="STFangsong" w:hAnsi="STFangsong" w:hint="eastAsia"/>
              </w:rPr>
              <w:t>将文件绑定到一个会议</w:t>
            </w:r>
            <w:del w:id="63" w:author="嵇michael" w:date="2016-05-27T10:00:00Z">
              <w:r w:rsidRPr="00B561B3" w:rsidDel="00B561B3">
                <w:rPr>
                  <w:rFonts w:ascii="STFangsong" w:eastAsia="STFangsong" w:hAnsi="STFangsong" w:hint="eastAsia"/>
                  <w:strike/>
                  <w:rPrChange w:id="64" w:author="嵇michael" w:date="2016-05-27T10:00:00Z">
                    <w:rPr>
                      <w:rFonts w:ascii="STFangsong" w:eastAsia="STFangsong" w:hAnsi="STFangsong" w:hint="eastAsia"/>
                    </w:rPr>
                  </w:rPrChange>
                </w:rPr>
                <w:delText>（会议状态变为“已结束”后，系统自动解除会议所有文件绑定）</w:delText>
              </w:r>
            </w:del>
          </w:p>
        </w:tc>
        <w:tc>
          <w:tcPr>
            <w:tcW w:w="1524" w:type="dxa"/>
          </w:tcPr>
          <w:p w14:paraId="5FF15911" w14:textId="77777777" w:rsidR="008E03D5" w:rsidRPr="002B1953" w:rsidRDefault="008E03D5" w:rsidP="005742F2">
            <w:pPr>
              <w:snapToGrid w:val="0"/>
              <w:spacing w:line="360" w:lineRule="auto"/>
              <w:rPr>
                <w:rFonts w:ascii="STFangsong" w:eastAsia="STFangsong" w:hAnsi="STFangsong"/>
              </w:rPr>
            </w:pPr>
            <w:r w:rsidRPr="002B1953">
              <w:rPr>
                <w:rFonts w:ascii="STFangsong" w:eastAsia="STFangsong" w:hAnsi="STFangsong" w:hint="eastAsia"/>
              </w:rPr>
              <w:t>会议创建人</w:t>
            </w:r>
          </w:p>
        </w:tc>
        <w:tc>
          <w:tcPr>
            <w:tcW w:w="2417" w:type="dxa"/>
          </w:tcPr>
          <w:p w14:paraId="48F2D863" w14:textId="23EAD424" w:rsidR="008E03D5" w:rsidRPr="002B1953" w:rsidRDefault="008E03D5" w:rsidP="00B561B3">
            <w:pPr>
              <w:snapToGrid w:val="0"/>
              <w:spacing w:line="360" w:lineRule="auto"/>
              <w:rPr>
                <w:rFonts w:ascii="STFangsong" w:eastAsia="STFangsong" w:hAnsi="STFangsong"/>
              </w:rPr>
            </w:pPr>
            <w:r w:rsidRPr="002B1953">
              <w:rPr>
                <w:rFonts w:ascii="STFangsong" w:eastAsia="STFangsong" w:hAnsi="STFangsong" w:hint="eastAsia"/>
              </w:rPr>
              <w:t>会议处于“未开始”或“进行中”状态。</w:t>
            </w:r>
            <w:ins w:id="65" w:author="嵇michael" w:date="2016-05-27T10:02:00Z">
              <w:r w:rsidR="00B561B3">
                <w:rPr>
                  <w:rFonts w:ascii="STFangsong" w:eastAsia="STFangsong" w:hAnsi="STFangsong" w:hint="eastAsia"/>
                </w:rPr>
                <w:t>使用</w:t>
              </w:r>
            </w:ins>
            <w:del w:id="66" w:author="嵇michael" w:date="2016-05-27T10:02:00Z">
              <w:r w:rsidRPr="002B1953" w:rsidDel="00B561B3">
                <w:rPr>
                  <w:rFonts w:ascii="STFangsong" w:eastAsia="STFangsong" w:hAnsi="STFangsong" w:hint="eastAsia"/>
                </w:rPr>
                <w:delText>在</w:delText>
              </w:r>
            </w:del>
            <w:r w:rsidRPr="002B1953">
              <w:rPr>
                <w:rFonts w:ascii="STFangsong" w:eastAsia="STFangsong" w:hAnsi="STFangsong" w:hint="eastAsia"/>
              </w:rPr>
              <w:t>会议管理功能中</w:t>
            </w:r>
            <w:ins w:id="67" w:author="嵇michael" w:date="2016-05-27T10:02:00Z">
              <w:r w:rsidR="00B561B3">
                <w:rPr>
                  <w:rFonts w:ascii="STFangsong" w:eastAsia="STFangsong" w:hAnsi="STFangsong" w:hint="eastAsia"/>
                </w:rPr>
                <w:t>的“撤回文件”</w:t>
              </w:r>
            </w:ins>
            <w:del w:id="68" w:author="嵇michael" w:date="2016-05-27T10:02:00Z">
              <w:r w:rsidRPr="002B1953" w:rsidDel="00B561B3">
                <w:rPr>
                  <w:rFonts w:ascii="STFangsong" w:eastAsia="STFangsong" w:hAnsi="STFangsong" w:hint="eastAsia"/>
                </w:rPr>
                <w:delText>可以手动</w:delText>
              </w:r>
            </w:del>
            <w:r w:rsidRPr="002B1953">
              <w:rPr>
                <w:rFonts w:ascii="STFangsong" w:eastAsia="STFangsong" w:hAnsi="STFangsong" w:hint="eastAsia"/>
              </w:rPr>
              <w:t>解除文件与会议的绑定</w:t>
            </w:r>
            <w:del w:id="69" w:author="嵇michael" w:date="2016-05-27T10:02:00Z">
              <w:r w:rsidRPr="002B1953" w:rsidDel="00B561B3">
                <w:rPr>
                  <w:rFonts w:ascii="STFangsong" w:eastAsia="STFangsong" w:hAnsi="STFangsong" w:hint="eastAsia"/>
                </w:rPr>
                <w:delText>关系</w:delText>
              </w:r>
            </w:del>
            <w:r w:rsidRPr="002B1953">
              <w:rPr>
                <w:rFonts w:ascii="STFangsong" w:eastAsia="STFangsong" w:hAnsi="STFangsong" w:hint="eastAsia"/>
              </w:rPr>
              <w:t>。</w:t>
            </w:r>
          </w:p>
        </w:tc>
      </w:tr>
      <w:tr w:rsidR="008E03D5" w:rsidRPr="002B1953" w14:paraId="5454C82F" w14:textId="77777777" w:rsidTr="005742F2">
        <w:tc>
          <w:tcPr>
            <w:tcW w:w="1417" w:type="dxa"/>
          </w:tcPr>
          <w:p w14:paraId="48497C27" w14:textId="77777777" w:rsidR="008E03D5" w:rsidRPr="002B1953" w:rsidRDefault="008E03D5" w:rsidP="005742F2">
            <w:pPr>
              <w:snapToGrid w:val="0"/>
              <w:spacing w:line="360" w:lineRule="auto"/>
              <w:rPr>
                <w:rFonts w:ascii="STFangsong" w:eastAsia="STFangsong" w:hAnsi="STFangsong"/>
              </w:rPr>
            </w:pPr>
            <w:r w:rsidRPr="002B1953">
              <w:rPr>
                <w:rFonts w:ascii="STFangsong" w:eastAsia="STFangsong" w:hAnsi="STFangsong" w:hint="eastAsia"/>
              </w:rPr>
              <w:t>删除文件</w:t>
            </w:r>
          </w:p>
        </w:tc>
        <w:tc>
          <w:tcPr>
            <w:tcW w:w="3572" w:type="dxa"/>
          </w:tcPr>
          <w:p w14:paraId="462CD22A" w14:textId="77777777" w:rsidR="008E03D5" w:rsidRPr="002B1953" w:rsidRDefault="008E03D5" w:rsidP="005742F2">
            <w:pPr>
              <w:snapToGrid w:val="0"/>
              <w:spacing w:line="360" w:lineRule="auto"/>
              <w:ind w:rightChars="-68" w:right="-163"/>
              <w:rPr>
                <w:rFonts w:ascii="STFangsong" w:eastAsia="STFangsong" w:hAnsi="STFangsong"/>
              </w:rPr>
            </w:pPr>
            <w:r w:rsidRPr="002B1953">
              <w:rPr>
                <w:rFonts w:ascii="STFangsong" w:eastAsia="STFangsong" w:hAnsi="STFangsong" w:hint="eastAsia"/>
              </w:rPr>
              <w:t>从系统文件库中删除文件（如果文件已绑定到某个会议则不可删除）</w:t>
            </w:r>
          </w:p>
        </w:tc>
        <w:tc>
          <w:tcPr>
            <w:tcW w:w="1524" w:type="dxa"/>
          </w:tcPr>
          <w:p w14:paraId="4087619C" w14:textId="77777777" w:rsidR="008E03D5" w:rsidRPr="002B1953" w:rsidRDefault="008E03D5" w:rsidP="005742F2">
            <w:pPr>
              <w:snapToGrid w:val="0"/>
              <w:spacing w:line="360" w:lineRule="auto"/>
              <w:rPr>
                <w:rFonts w:ascii="STFangsong" w:eastAsia="STFangsong" w:hAnsi="STFangsong"/>
              </w:rPr>
            </w:pPr>
            <w:r w:rsidRPr="002B1953">
              <w:rPr>
                <w:rFonts w:ascii="STFangsong" w:eastAsia="STFangsong" w:hAnsi="STFangsong" w:hint="eastAsia"/>
              </w:rPr>
              <w:t>系统管理员及管理者</w:t>
            </w:r>
          </w:p>
        </w:tc>
        <w:tc>
          <w:tcPr>
            <w:tcW w:w="2417" w:type="dxa"/>
          </w:tcPr>
          <w:p w14:paraId="24B87B09" w14:textId="77777777" w:rsidR="008E03D5" w:rsidRPr="002B1953" w:rsidRDefault="008E03D5" w:rsidP="005742F2">
            <w:pPr>
              <w:snapToGrid w:val="0"/>
              <w:spacing w:line="360" w:lineRule="auto"/>
              <w:rPr>
                <w:rFonts w:ascii="STFangsong" w:eastAsia="STFangsong" w:hAnsi="STFangsong"/>
              </w:rPr>
            </w:pPr>
          </w:p>
        </w:tc>
      </w:tr>
    </w:tbl>
    <w:p w14:paraId="53908A97" w14:textId="77777777" w:rsidR="008E03D5" w:rsidRPr="002B1953" w:rsidRDefault="008E03D5" w:rsidP="008E03D5">
      <w:pPr>
        <w:snapToGrid w:val="0"/>
        <w:spacing w:after="0" w:line="360" w:lineRule="auto"/>
        <w:ind w:firstLineChars="200" w:firstLine="480"/>
        <w:rPr>
          <w:rFonts w:ascii="STFangsong" w:eastAsia="STFangsong" w:hAnsi="STFangsong"/>
        </w:rPr>
      </w:pPr>
    </w:p>
    <w:p w14:paraId="7BAA0A9B" w14:textId="0F78B5C0" w:rsidR="00E505EA" w:rsidRPr="002B1953" w:rsidRDefault="00E505EA" w:rsidP="00E505EA">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邀请参会人</w:t>
      </w:r>
    </w:p>
    <w:p w14:paraId="6B21A2B0" w14:textId="6F6302BF" w:rsidR="008E03D5" w:rsidRPr="002B1953" w:rsidRDefault="00E505EA" w:rsidP="008E03D5">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会议发起人邀请应用系统通讯录中的其他成员参加自己发起的会议。可以按部门</w:t>
      </w:r>
      <w:r w:rsidR="007436E6" w:rsidRPr="002B1953">
        <w:rPr>
          <w:rFonts w:ascii="STFangsong" w:eastAsia="STFangsong" w:hAnsi="STFangsong" w:hint="eastAsia"/>
        </w:rPr>
        <w:t>、</w:t>
      </w:r>
      <w:r w:rsidRPr="002B1953">
        <w:rPr>
          <w:rFonts w:ascii="STFangsong" w:eastAsia="STFangsong" w:hAnsi="STFangsong" w:hint="eastAsia"/>
        </w:rPr>
        <w:t>也可以按用户</w:t>
      </w:r>
      <w:r w:rsidR="007436E6" w:rsidRPr="002B1953">
        <w:rPr>
          <w:rFonts w:ascii="STFangsong" w:eastAsia="STFangsong" w:hAnsi="STFangsong" w:hint="eastAsia"/>
        </w:rPr>
        <w:t>单选或多选。</w:t>
      </w:r>
    </w:p>
    <w:p w14:paraId="446D498E" w14:textId="30D1EBA3" w:rsidR="007436E6" w:rsidRPr="002B1953" w:rsidRDefault="007436E6" w:rsidP="008E03D5">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应当允许会议发起人修改已经选中的参会人员表，添加或减少人员或部门。</w:t>
      </w:r>
    </w:p>
    <w:p w14:paraId="597D9D1C" w14:textId="6B61923D" w:rsidR="006A1A6E" w:rsidRPr="002B1953" w:rsidRDefault="00633FD8" w:rsidP="006A1A6E">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向</w:t>
      </w:r>
      <w:r w:rsidR="006A1A6E" w:rsidRPr="002B1953">
        <w:rPr>
          <w:rFonts w:ascii="STFangsong" w:eastAsia="STFangsong" w:hAnsi="STFangsong" w:hint="eastAsia"/>
          <w:sz w:val="28"/>
        </w:rPr>
        <w:t>参会人</w:t>
      </w:r>
      <w:r w:rsidRPr="002B1953">
        <w:rPr>
          <w:rFonts w:ascii="STFangsong" w:eastAsia="STFangsong" w:hAnsi="STFangsong" w:hint="eastAsia"/>
          <w:sz w:val="28"/>
        </w:rPr>
        <w:t>发送通知</w:t>
      </w:r>
    </w:p>
    <w:p w14:paraId="004993DA" w14:textId="0D444AA3" w:rsidR="007436E6" w:rsidRPr="002B1953" w:rsidRDefault="007436E6" w:rsidP="008E03D5">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完成人员选择或修改后，应用系统应当向被选中的参会人发送会议通知（微信消息）。会议通知使用的模板：</w:t>
      </w:r>
    </w:p>
    <w:p w14:paraId="59696335" w14:textId="28DD2AF7" w:rsidR="00633FD8" w:rsidRPr="002B1953" w:rsidRDefault="00633FD8" w:rsidP="00E01F0D">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i/>
        </w:rPr>
      </w:pPr>
      <w:r w:rsidRPr="002B1953">
        <w:rPr>
          <w:rFonts w:ascii="STFangsong" w:eastAsia="STFangsong" w:hAnsi="STFangsong" w:hint="eastAsia"/>
        </w:rPr>
        <w:t>您收到一个会议</w:t>
      </w:r>
      <w:r w:rsidR="007436E6" w:rsidRPr="002B1953">
        <w:rPr>
          <w:rFonts w:ascii="STFangsong" w:eastAsia="STFangsong" w:hAnsi="STFangsong" w:hint="eastAsia"/>
        </w:rPr>
        <w:t>邀请</w:t>
      </w:r>
      <w:r w:rsidRPr="002B1953">
        <w:rPr>
          <w:rFonts w:ascii="STFangsong" w:eastAsia="STFangsong" w:hAnsi="STFangsong"/>
        </w:rPr>
        <w:br/>
      </w:r>
      <w:r w:rsidRPr="002B1953">
        <w:rPr>
          <w:rFonts w:ascii="STFangsong" w:eastAsia="STFangsong" w:hAnsi="STFangsong" w:hint="eastAsia"/>
        </w:rPr>
        <w:t>发起人:</w:t>
      </w:r>
      <w:r w:rsidRPr="002B1953">
        <w:rPr>
          <w:rFonts w:ascii="STFangsong" w:eastAsia="STFangsong" w:hAnsi="STFangsong" w:hint="eastAsia"/>
          <w:i/>
        </w:rPr>
        <w:t>&lt;会议发起人&gt;</w:t>
      </w:r>
    </w:p>
    <w:p w14:paraId="77E80ABD" w14:textId="77777777" w:rsidR="00633FD8" w:rsidRPr="002B1953" w:rsidRDefault="007436E6" w:rsidP="00E01F0D">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i/>
        </w:rPr>
      </w:pPr>
      <w:r w:rsidRPr="002B1953">
        <w:rPr>
          <w:rFonts w:ascii="STFangsong" w:eastAsia="STFangsong" w:hAnsi="STFangsong" w:hint="eastAsia"/>
        </w:rPr>
        <w:t>主题</w:t>
      </w:r>
      <w:r w:rsidR="00633FD8" w:rsidRPr="002B1953">
        <w:rPr>
          <w:rFonts w:ascii="STFangsong" w:eastAsia="STFangsong" w:hAnsi="STFangsong" w:hint="eastAsia"/>
        </w:rPr>
        <w:t>:</w:t>
      </w:r>
      <w:r w:rsidRPr="002B1953">
        <w:rPr>
          <w:rFonts w:ascii="STFangsong" w:eastAsia="STFangsong" w:hAnsi="STFangsong" w:hint="eastAsia"/>
          <w:i/>
        </w:rPr>
        <w:t>&lt;会议主题&gt;</w:t>
      </w:r>
    </w:p>
    <w:p w14:paraId="7BEE6E98" w14:textId="10ACEAA9" w:rsidR="00633FD8" w:rsidRPr="002B1953" w:rsidRDefault="007436E6" w:rsidP="00E01F0D">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i/>
        </w:rPr>
      </w:pPr>
      <w:r w:rsidRPr="002B1953">
        <w:rPr>
          <w:rFonts w:ascii="STFangsong" w:eastAsia="STFangsong" w:hAnsi="STFangsong" w:hint="eastAsia"/>
        </w:rPr>
        <w:t>时间：</w:t>
      </w:r>
      <w:r w:rsidRPr="002B1953">
        <w:rPr>
          <w:rFonts w:ascii="STFangsong" w:eastAsia="STFangsong" w:hAnsi="STFangsong" w:hint="eastAsia"/>
          <w:i/>
        </w:rPr>
        <w:t>&lt;会议时间&gt;</w:t>
      </w:r>
    </w:p>
    <w:p w14:paraId="2AC18FE3" w14:textId="77777777" w:rsidR="00633FD8" w:rsidRPr="002B1953" w:rsidRDefault="007436E6" w:rsidP="00E01F0D">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rPr>
      </w:pPr>
      <w:r w:rsidRPr="002B1953">
        <w:rPr>
          <w:rFonts w:ascii="STFangsong" w:eastAsia="STFangsong" w:hAnsi="STFangsong" w:hint="eastAsia"/>
        </w:rPr>
        <w:t>地点：</w:t>
      </w:r>
      <w:r w:rsidRPr="002B1953">
        <w:rPr>
          <w:rFonts w:ascii="STFangsong" w:eastAsia="STFangsong" w:hAnsi="STFangsong" w:hint="eastAsia"/>
          <w:i/>
        </w:rPr>
        <w:t>&lt;会议地点&gt;</w:t>
      </w:r>
    </w:p>
    <w:p w14:paraId="3BC6DDAA" w14:textId="16B09BDE" w:rsidR="007436E6" w:rsidRPr="002B1953" w:rsidRDefault="007436E6" w:rsidP="00E01F0D">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rPr>
      </w:pPr>
      <w:r w:rsidRPr="002B1953">
        <w:rPr>
          <w:rFonts w:ascii="STFangsong" w:eastAsia="STFangsong" w:hAnsi="STFangsong" w:hint="eastAsia"/>
        </w:rPr>
        <w:t>查看会议详情并下载会议资料</w:t>
      </w:r>
      <w:r w:rsidR="00633FD8" w:rsidRPr="002B1953">
        <w:rPr>
          <w:rFonts w:ascii="STFangsong" w:eastAsia="STFangsong" w:hAnsi="STFangsong" w:hint="eastAsia"/>
        </w:rPr>
        <w:t xml:space="preserve"> &gt;&gt;</w:t>
      </w:r>
    </w:p>
    <w:p w14:paraId="3AB1A62E" w14:textId="77777777" w:rsidR="00E07684" w:rsidRPr="002B1953" w:rsidRDefault="00E07684" w:rsidP="00276DEB">
      <w:pPr>
        <w:snapToGrid w:val="0"/>
        <w:spacing w:after="0" w:line="360" w:lineRule="auto"/>
        <w:ind w:firstLineChars="200" w:firstLine="480"/>
        <w:rPr>
          <w:rFonts w:ascii="STFangsong" w:eastAsia="STFangsong" w:hAnsi="STFangsong"/>
        </w:rPr>
      </w:pPr>
    </w:p>
    <w:p w14:paraId="0FEFFB0D" w14:textId="1294B472" w:rsidR="001517A4" w:rsidRPr="002B1953" w:rsidRDefault="001517A4"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向被取消了会议邀请的用户发送的消息的模板：</w:t>
      </w:r>
    </w:p>
    <w:p w14:paraId="6C8D5FEC" w14:textId="3FB30AF0" w:rsidR="001517A4" w:rsidRPr="002B1953" w:rsidRDefault="001517A4" w:rsidP="001517A4">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rPr>
      </w:pPr>
      <w:r w:rsidRPr="002B1953">
        <w:rPr>
          <w:rFonts w:ascii="STFangsong" w:eastAsia="STFangsong" w:hAnsi="STFangsong" w:hint="eastAsia"/>
        </w:rPr>
        <w:t>“</w:t>
      </w:r>
      <w:r w:rsidRPr="002B1953">
        <w:rPr>
          <w:rFonts w:ascii="STFangsong" w:eastAsia="STFangsong" w:hAnsi="STFangsong" w:hint="eastAsia"/>
          <w:i/>
        </w:rPr>
        <w:t>&lt;会议发起人&gt;</w:t>
      </w:r>
      <w:r w:rsidR="00014FDC" w:rsidRPr="002B1953">
        <w:rPr>
          <w:rFonts w:ascii="STFangsong" w:eastAsia="STFangsong" w:hAnsi="STFangsong" w:hint="eastAsia"/>
          <w:i/>
        </w:rPr>
        <w:t xml:space="preserve"> </w:t>
      </w:r>
      <w:r w:rsidR="00014FDC" w:rsidRPr="002B1953">
        <w:rPr>
          <w:rFonts w:ascii="STFangsong" w:eastAsia="STFangsong" w:hAnsi="STFangsong" w:hint="eastAsia"/>
        </w:rPr>
        <w:t>取消了</w:t>
      </w:r>
      <w:r w:rsidRPr="002B1953">
        <w:rPr>
          <w:rFonts w:ascii="STFangsong" w:eastAsia="STFangsong" w:hAnsi="STFangsong" w:hint="eastAsia"/>
        </w:rPr>
        <w:t>主题为</w:t>
      </w:r>
      <w:r w:rsidRPr="002B1953">
        <w:rPr>
          <w:rFonts w:ascii="STFangsong" w:eastAsia="STFangsong" w:hAnsi="STFangsong" w:hint="eastAsia"/>
          <w:i/>
        </w:rPr>
        <w:t>&lt;会议主题&gt;</w:t>
      </w:r>
      <w:r w:rsidRPr="002B1953">
        <w:rPr>
          <w:rFonts w:ascii="STFangsong" w:eastAsia="STFangsong" w:hAnsi="STFangsong" w:hint="eastAsia"/>
        </w:rPr>
        <w:t>的会议</w:t>
      </w:r>
      <w:r w:rsidR="00014FDC" w:rsidRPr="002B1953">
        <w:rPr>
          <w:rFonts w:ascii="STFangsong" w:eastAsia="STFangsong" w:hAnsi="STFangsong" w:hint="eastAsia"/>
        </w:rPr>
        <w:t>邀请</w:t>
      </w:r>
      <w:r w:rsidRPr="002B1953">
        <w:rPr>
          <w:rFonts w:ascii="STFangsong" w:eastAsia="STFangsong" w:hAnsi="STFangsong" w:hint="eastAsia"/>
        </w:rPr>
        <w:t>。</w:t>
      </w:r>
      <w:r w:rsidR="00014FDC" w:rsidRPr="002B1953">
        <w:rPr>
          <w:rFonts w:ascii="STFangsong" w:eastAsia="STFangsong" w:hAnsi="STFangsong" w:hint="eastAsia"/>
        </w:rPr>
        <w:t>您可以联系</w:t>
      </w:r>
      <w:r w:rsidR="00014FDC" w:rsidRPr="002B1953">
        <w:rPr>
          <w:rFonts w:ascii="STFangsong" w:eastAsia="STFangsong" w:hAnsi="STFangsong" w:hint="eastAsia"/>
          <w:i/>
        </w:rPr>
        <w:t>&lt;会议发起人&gt;</w:t>
      </w:r>
      <w:r w:rsidR="00014FDC" w:rsidRPr="002B1953">
        <w:rPr>
          <w:rFonts w:ascii="STFangsong" w:eastAsia="STFangsong" w:hAnsi="STFangsong" w:hint="eastAsia"/>
        </w:rPr>
        <w:t>了解更多信息。</w:t>
      </w:r>
      <w:r w:rsidRPr="002B1953">
        <w:rPr>
          <w:rFonts w:ascii="STFangsong" w:eastAsia="STFangsong" w:hAnsi="STFangsong" w:hint="eastAsia"/>
        </w:rPr>
        <w:t>”</w:t>
      </w:r>
    </w:p>
    <w:p w14:paraId="5EF9072A" w14:textId="77777777" w:rsidR="001517A4" w:rsidRPr="002B1953" w:rsidRDefault="001517A4" w:rsidP="00276DEB">
      <w:pPr>
        <w:snapToGrid w:val="0"/>
        <w:spacing w:after="0" w:line="360" w:lineRule="auto"/>
        <w:ind w:firstLineChars="200" w:firstLine="480"/>
        <w:rPr>
          <w:rFonts w:ascii="STFangsong" w:eastAsia="STFangsong" w:hAnsi="STFangsong"/>
        </w:rPr>
      </w:pPr>
    </w:p>
    <w:p w14:paraId="7343866F" w14:textId="27CB709E" w:rsidR="006A1A6E" w:rsidRPr="002B1953" w:rsidRDefault="006A1A6E"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如果会议发起人修改了会议设置（例如会议主题、开会时间、会议场地等），系统也应当向被邀请的参会人发送微信消息通知。通知模板：</w:t>
      </w:r>
    </w:p>
    <w:p w14:paraId="2FB7D3FE" w14:textId="5546B7C9" w:rsidR="008246DB" w:rsidRPr="002B1953" w:rsidRDefault="008246DB" w:rsidP="008246DB">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i/>
        </w:rPr>
      </w:pPr>
      <w:r w:rsidRPr="002B1953">
        <w:rPr>
          <w:rFonts w:ascii="STFangsong" w:eastAsia="STFangsong" w:hAnsi="STFangsong" w:hint="eastAsia"/>
        </w:rPr>
        <w:t>您收到一个会议变更通知</w:t>
      </w:r>
      <w:r w:rsidRPr="002B1953">
        <w:rPr>
          <w:rFonts w:ascii="STFangsong" w:eastAsia="STFangsong" w:hAnsi="STFangsong"/>
        </w:rPr>
        <w:br/>
      </w:r>
      <w:r w:rsidRPr="002B1953">
        <w:rPr>
          <w:rFonts w:ascii="STFangsong" w:eastAsia="STFangsong" w:hAnsi="STFangsong" w:hint="eastAsia"/>
        </w:rPr>
        <w:t>发起人:</w:t>
      </w:r>
      <w:r w:rsidRPr="002B1953">
        <w:rPr>
          <w:rFonts w:ascii="STFangsong" w:eastAsia="STFangsong" w:hAnsi="STFangsong" w:hint="eastAsia"/>
          <w:i/>
        </w:rPr>
        <w:t>&lt;会议发起人&gt;</w:t>
      </w:r>
    </w:p>
    <w:p w14:paraId="3A4C96F5" w14:textId="77777777" w:rsidR="008246DB" w:rsidRPr="002B1953" w:rsidRDefault="008246DB" w:rsidP="008246DB">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i/>
        </w:rPr>
      </w:pPr>
      <w:r w:rsidRPr="002B1953">
        <w:rPr>
          <w:rFonts w:ascii="STFangsong" w:eastAsia="STFangsong" w:hAnsi="STFangsong" w:hint="eastAsia"/>
        </w:rPr>
        <w:t>主题:</w:t>
      </w:r>
      <w:r w:rsidRPr="002B1953">
        <w:rPr>
          <w:rFonts w:ascii="STFangsong" w:eastAsia="STFangsong" w:hAnsi="STFangsong" w:hint="eastAsia"/>
          <w:i/>
        </w:rPr>
        <w:t>&lt;会议主题&gt;</w:t>
      </w:r>
    </w:p>
    <w:p w14:paraId="27480D1F" w14:textId="77777777" w:rsidR="008246DB" w:rsidRPr="002B1953" w:rsidRDefault="008246DB" w:rsidP="008246DB">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i/>
        </w:rPr>
      </w:pPr>
      <w:r w:rsidRPr="002B1953">
        <w:rPr>
          <w:rFonts w:ascii="STFangsong" w:eastAsia="STFangsong" w:hAnsi="STFangsong" w:hint="eastAsia"/>
        </w:rPr>
        <w:t>时间：</w:t>
      </w:r>
      <w:r w:rsidRPr="002B1953">
        <w:rPr>
          <w:rFonts w:ascii="STFangsong" w:eastAsia="STFangsong" w:hAnsi="STFangsong" w:hint="eastAsia"/>
          <w:i/>
        </w:rPr>
        <w:t>&lt;会议时间&gt;</w:t>
      </w:r>
    </w:p>
    <w:p w14:paraId="122C291E" w14:textId="77777777" w:rsidR="008246DB" w:rsidRPr="002B1953" w:rsidRDefault="008246DB" w:rsidP="008246DB">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rPr>
      </w:pPr>
      <w:r w:rsidRPr="002B1953">
        <w:rPr>
          <w:rFonts w:ascii="STFangsong" w:eastAsia="STFangsong" w:hAnsi="STFangsong" w:hint="eastAsia"/>
        </w:rPr>
        <w:t>地点：</w:t>
      </w:r>
      <w:r w:rsidRPr="002B1953">
        <w:rPr>
          <w:rFonts w:ascii="STFangsong" w:eastAsia="STFangsong" w:hAnsi="STFangsong" w:hint="eastAsia"/>
          <w:i/>
        </w:rPr>
        <w:t>&lt;会议地点&gt;</w:t>
      </w:r>
    </w:p>
    <w:p w14:paraId="433228FC" w14:textId="77777777" w:rsidR="008246DB" w:rsidRPr="002B1953" w:rsidRDefault="008246DB" w:rsidP="008246DB">
      <w:pPr>
        <w:pBdr>
          <w:top w:val="single" w:sz="4" w:space="1" w:color="auto"/>
          <w:left w:val="single" w:sz="4" w:space="4" w:color="auto"/>
          <w:bottom w:val="single" w:sz="4" w:space="1" w:color="auto"/>
          <w:right w:val="single" w:sz="4" w:space="4" w:color="auto"/>
        </w:pBdr>
        <w:snapToGrid w:val="0"/>
        <w:spacing w:after="0" w:line="360" w:lineRule="auto"/>
        <w:ind w:leftChars="827" w:left="1985" w:rightChars="1187" w:right="2849"/>
        <w:rPr>
          <w:rFonts w:ascii="STFangsong" w:eastAsia="STFangsong" w:hAnsi="STFangsong"/>
        </w:rPr>
      </w:pPr>
      <w:r w:rsidRPr="002B1953">
        <w:rPr>
          <w:rFonts w:ascii="STFangsong" w:eastAsia="STFangsong" w:hAnsi="STFangsong" w:hint="eastAsia"/>
        </w:rPr>
        <w:t>查看会议详情并下载会议资料 &gt;&gt;</w:t>
      </w:r>
    </w:p>
    <w:p w14:paraId="3987BF87" w14:textId="77777777" w:rsidR="006A1A6E" w:rsidRPr="002B1953" w:rsidRDefault="006A1A6E" w:rsidP="00276DEB">
      <w:pPr>
        <w:snapToGrid w:val="0"/>
        <w:spacing w:after="0" w:line="360" w:lineRule="auto"/>
        <w:ind w:firstLineChars="200" w:firstLine="480"/>
        <w:rPr>
          <w:rFonts w:ascii="STFangsong" w:eastAsia="STFangsong" w:hAnsi="STFangsong"/>
        </w:rPr>
      </w:pPr>
    </w:p>
    <w:p w14:paraId="0FA1B4EC" w14:textId="1B20CB14" w:rsidR="008246DB" w:rsidRPr="002B1953" w:rsidRDefault="008246DB" w:rsidP="008246DB">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下载、浏览会议资料文档</w:t>
      </w:r>
    </w:p>
    <w:p w14:paraId="42AC1751" w14:textId="1525A9FD" w:rsidR="006A1A6E" w:rsidRPr="002B1953" w:rsidRDefault="008246DB"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被邀请参加会议的用户有权下载会议</w:t>
      </w:r>
      <w:r w:rsidR="00331922" w:rsidRPr="002B1953">
        <w:rPr>
          <w:rFonts w:ascii="STFangsong" w:eastAsia="STFangsong" w:hAnsi="STFangsong" w:hint="eastAsia"/>
        </w:rPr>
        <w:t>配发的资料文档。应用系统应当允许用户在会议详情页点击文档的链接，在微信中预览文档，或将文档由iPad中安装的第三方应用软件打开（如iBook、Office app等）。</w:t>
      </w:r>
    </w:p>
    <w:p w14:paraId="5F0767EC" w14:textId="2234AE06" w:rsidR="006A1A6E" w:rsidRPr="002B1953" w:rsidRDefault="00331922"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应用系统应当记录每次文档被下载或预览的用户ID和时间，以满足日后会议统计使用。</w:t>
      </w:r>
    </w:p>
    <w:p w14:paraId="5A04D1D4" w14:textId="486268B9" w:rsidR="00331922" w:rsidRPr="002B1953" w:rsidRDefault="00331922"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会议一旦结束或取消，配发的文档不再允许任何人下载。</w:t>
      </w:r>
    </w:p>
    <w:p w14:paraId="63F8BE40" w14:textId="342250D1" w:rsidR="00E505EA" w:rsidRPr="002B1953" w:rsidRDefault="00E505EA" w:rsidP="005D7862">
      <w:pPr>
        <w:pStyle w:val="2"/>
        <w:numPr>
          <w:ilvl w:val="1"/>
          <w:numId w:val="17"/>
        </w:numPr>
        <w:snapToGrid w:val="0"/>
        <w:spacing w:beforeLines="50" w:before="120" w:afterLines="50" w:after="120" w:line="360" w:lineRule="auto"/>
        <w:rPr>
          <w:rFonts w:ascii="STFangsong" w:eastAsia="STFangsong" w:hAnsi="STFangsong"/>
          <w:sz w:val="28"/>
        </w:rPr>
      </w:pPr>
      <w:r w:rsidRPr="002B1953">
        <w:rPr>
          <w:rFonts w:ascii="STFangsong" w:eastAsia="STFangsong" w:hAnsi="STFangsong" w:hint="eastAsia"/>
          <w:sz w:val="28"/>
        </w:rPr>
        <w:t>系统管理</w:t>
      </w:r>
    </w:p>
    <w:p w14:paraId="17D8B6AE" w14:textId="38378A8D" w:rsidR="005D7862" w:rsidRPr="002B1953" w:rsidRDefault="00284BB6" w:rsidP="005D7862">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删除</w:t>
      </w:r>
      <w:r w:rsidR="005D7862" w:rsidRPr="002B1953">
        <w:rPr>
          <w:rFonts w:ascii="STFangsong" w:eastAsia="STFangsong" w:hAnsi="STFangsong" w:hint="eastAsia"/>
          <w:sz w:val="28"/>
        </w:rPr>
        <w:t>会议记录</w:t>
      </w:r>
    </w:p>
    <w:p w14:paraId="3097EB9C" w14:textId="2F480159" w:rsidR="005D7862" w:rsidRDefault="005D7862" w:rsidP="005D7862">
      <w:pPr>
        <w:snapToGrid w:val="0"/>
        <w:spacing w:after="0" w:line="360" w:lineRule="auto"/>
        <w:ind w:firstLineChars="200" w:firstLine="480"/>
        <w:rPr>
          <w:ins w:id="70" w:author="嵇michael" w:date="2016-05-27T10:03:00Z"/>
          <w:rFonts w:ascii="STFangsong" w:eastAsia="STFangsong" w:hAnsi="STFangsong" w:hint="eastAsia"/>
        </w:rPr>
      </w:pPr>
      <w:r w:rsidRPr="002B1953">
        <w:rPr>
          <w:rFonts w:ascii="STFangsong" w:eastAsia="STFangsong" w:hAnsi="STFangsong" w:hint="eastAsia"/>
        </w:rPr>
        <w:t>系统管理员可以按时间段</w:t>
      </w:r>
      <w:r w:rsidR="00255335" w:rsidRPr="002B1953">
        <w:rPr>
          <w:rFonts w:ascii="STFangsong" w:eastAsia="STFangsong" w:hAnsi="STFangsong" w:hint="eastAsia"/>
        </w:rPr>
        <w:t>删除</w:t>
      </w:r>
      <w:r w:rsidRPr="002B1953">
        <w:rPr>
          <w:rFonts w:ascii="STFangsong" w:eastAsia="STFangsong" w:hAnsi="STFangsong" w:hint="eastAsia"/>
        </w:rPr>
        <w:t>已关闭</w:t>
      </w:r>
      <w:r w:rsidR="00255335" w:rsidRPr="002B1953">
        <w:rPr>
          <w:rFonts w:ascii="STFangsong" w:eastAsia="STFangsong" w:hAnsi="STFangsong" w:hint="eastAsia"/>
        </w:rPr>
        <w:t>或</w:t>
      </w:r>
      <w:r w:rsidRPr="002B1953">
        <w:rPr>
          <w:rFonts w:ascii="STFangsong" w:eastAsia="STFangsong" w:hAnsi="STFangsong" w:hint="eastAsia"/>
        </w:rPr>
        <w:t>已取消的会议记录。被</w:t>
      </w:r>
      <w:r w:rsidR="00284BB6" w:rsidRPr="002B1953">
        <w:rPr>
          <w:rFonts w:ascii="STFangsong" w:eastAsia="STFangsong" w:hAnsi="STFangsong" w:hint="eastAsia"/>
        </w:rPr>
        <w:t>删除</w:t>
      </w:r>
      <w:r w:rsidRPr="002B1953">
        <w:rPr>
          <w:rFonts w:ascii="STFangsong" w:eastAsia="STFangsong" w:hAnsi="STFangsong" w:hint="eastAsia"/>
        </w:rPr>
        <w:t>的</w:t>
      </w:r>
      <w:r w:rsidR="00284BB6" w:rsidRPr="002B1953">
        <w:rPr>
          <w:rFonts w:ascii="STFangsong" w:eastAsia="STFangsong" w:hAnsi="STFangsong" w:hint="eastAsia"/>
        </w:rPr>
        <w:t>会议</w:t>
      </w:r>
      <w:r w:rsidRPr="002B1953">
        <w:rPr>
          <w:rFonts w:ascii="STFangsong" w:eastAsia="STFangsong" w:hAnsi="STFangsong" w:hint="eastAsia"/>
        </w:rPr>
        <w:t>记录将不可见、不可恢复。</w:t>
      </w:r>
    </w:p>
    <w:p w14:paraId="018813B6" w14:textId="220692F0" w:rsidR="008120B2" w:rsidRPr="002B1953" w:rsidRDefault="008120B2" w:rsidP="005D7862">
      <w:pPr>
        <w:snapToGrid w:val="0"/>
        <w:spacing w:after="0" w:line="360" w:lineRule="auto"/>
        <w:ind w:firstLineChars="200" w:firstLine="480"/>
        <w:rPr>
          <w:rFonts w:ascii="STFangsong" w:eastAsia="STFangsong" w:hAnsi="STFangsong"/>
        </w:rPr>
      </w:pPr>
      <w:ins w:id="71" w:author="嵇michael" w:date="2016-05-27T10:03:00Z">
        <w:r>
          <w:rPr>
            <w:rFonts w:ascii="STFangsong" w:eastAsia="STFangsong" w:hAnsi="STFangsong" w:hint="eastAsia"/>
          </w:rPr>
          <w:t>删除会议记录时，应用系统自动解除</w:t>
        </w:r>
      </w:ins>
      <w:ins w:id="72" w:author="嵇michael" w:date="2016-05-27T10:04:00Z">
        <w:r>
          <w:rPr>
            <w:rFonts w:ascii="STFangsong" w:eastAsia="STFangsong" w:hAnsi="STFangsong" w:hint="eastAsia"/>
          </w:rPr>
          <w:t>会议绑定的文件。</w:t>
        </w:r>
      </w:ins>
    </w:p>
    <w:p w14:paraId="599B9518" w14:textId="40F429B6" w:rsidR="00255335" w:rsidRPr="002B1953" w:rsidRDefault="00255335" w:rsidP="00255335">
      <w:pPr>
        <w:pStyle w:val="2"/>
        <w:numPr>
          <w:ilvl w:val="2"/>
          <w:numId w:val="17"/>
        </w:numPr>
        <w:snapToGrid w:val="0"/>
        <w:spacing w:beforeLines="50" w:before="120" w:afterLines="50" w:after="120" w:line="360" w:lineRule="auto"/>
        <w:ind w:left="1275" w:hanging="799"/>
        <w:rPr>
          <w:rFonts w:ascii="STFangsong" w:eastAsia="STFangsong" w:hAnsi="STFangsong"/>
          <w:sz w:val="28"/>
        </w:rPr>
      </w:pPr>
      <w:r w:rsidRPr="002B1953">
        <w:rPr>
          <w:rFonts w:ascii="STFangsong" w:eastAsia="STFangsong" w:hAnsi="STFangsong" w:hint="eastAsia"/>
          <w:sz w:val="28"/>
        </w:rPr>
        <w:t>删除文件</w:t>
      </w:r>
    </w:p>
    <w:p w14:paraId="4C410668" w14:textId="02E47EC3" w:rsidR="00E07684" w:rsidRPr="002B1953" w:rsidRDefault="00255335"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系统管理员可以按使用时间和使用次数统计应用系统中的文件。</w:t>
      </w:r>
    </w:p>
    <w:p w14:paraId="09685729" w14:textId="701E0169" w:rsidR="00255335" w:rsidRPr="002B1953" w:rsidRDefault="00255335" w:rsidP="00276DEB">
      <w:pPr>
        <w:snapToGrid w:val="0"/>
        <w:spacing w:after="0" w:line="360" w:lineRule="auto"/>
        <w:ind w:firstLineChars="200" w:firstLine="480"/>
        <w:rPr>
          <w:rFonts w:ascii="STFangsong" w:eastAsia="STFangsong" w:hAnsi="STFangsong"/>
        </w:rPr>
      </w:pPr>
      <w:r w:rsidRPr="002B1953">
        <w:rPr>
          <w:rFonts w:ascii="STFangsong" w:eastAsia="STFangsong" w:hAnsi="STFangsong" w:hint="eastAsia"/>
        </w:rPr>
        <w:t>系统管理员可以删除应用系统中的文件。但是，如果文件被绑定在一个或多个“未开始”或“进行中”的会议，则文件不可删除。</w:t>
      </w:r>
    </w:p>
    <w:p w14:paraId="759F997F" w14:textId="77777777" w:rsidR="00E07684" w:rsidRPr="002B1953" w:rsidRDefault="00E07684" w:rsidP="00276DEB">
      <w:pPr>
        <w:snapToGrid w:val="0"/>
        <w:spacing w:after="0" w:line="360" w:lineRule="auto"/>
        <w:ind w:firstLineChars="200" w:firstLine="480"/>
        <w:rPr>
          <w:rFonts w:ascii="STFangsong" w:eastAsia="STFangsong" w:hAnsi="STFangsong"/>
        </w:rPr>
      </w:pPr>
    </w:p>
    <w:sectPr w:rsidR="00E07684" w:rsidRPr="002B1953">
      <w:footerReference w:type="default" r:id="rId7"/>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7A7DF" w14:textId="77777777" w:rsidR="000C03B6" w:rsidRDefault="000C03B6">
      <w:pPr>
        <w:spacing w:after="0" w:line="240" w:lineRule="auto"/>
      </w:pPr>
      <w:r>
        <w:separator/>
      </w:r>
    </w:p>
  </w:endnote>
  <w:endnote w:type="continuationSeparator" w:id="0">
    <w:p w14:paraId="5E10F8D8" w14:textId="77777777" w:rsidR="000C03B6" w:rsidRDefault="000C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TSong">
    <w:panose1 w:val="02010600040101010101"/>
    <w:charset w:val="86"/>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STFangsong">
    <w:panose1 w:val="02010600040101010101"/>
    <w:charset w:val="86"/>
    <w:family w:val="auto"/>
    <w:pitch w:val="variable"/>
    <w:sig w:usb0="00000287" w:usb1="080F0000" w:usb2="00000010" w:usb3="00000000" w:csb0="0004009F" w:csb1="00000000"/>
  </w:font>
  <w:font w:name="Lantinghei SC Extralight">
    <w:panose1 w:val="02000000000000000000"/>
    <w:charset w:val="86"/>
    <w:family w:val="auto"/>
    <w:pitch w:val="variable"/>
    <w:sig w:usb0="00000001" w:usb1="080E0000" w:usb2="00000010" w:usb3="00000000" w:csb0="00040000" w:csb1="00000000"/>
  </w:font>
  <w:font w:name="Hiragino Sans GB W3">
    <w:panose1 w:val="020B0300000000000000"/>
    <w:charset w:val="86"/>
    <w:family w:val="auto"/>
    <w:pitch w:val="variable"/>
    <w:sig w:usb0="A00002BF" w:usb1="1ACF7CFA" w:usb2="00000016" w:usb3="00000000" w:csb0="00060007"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032FA55" w14:textId="77777777" w:rsidR="000E78E8" w:rsidRDefault="00473D11">
        <w:pPr>
          <w:pStyle w:val="af7"/>
        </w:pPr>
        <w:r>
          <w:fldChar w:fldCharType="begin"/>
        </w:r>
        <w:r>
          <w:instrText xml:space="preserve"> PAGE   \* MERGEFORMAT </w:instrText>
        </w:r>
        <w:r>
          <w:fldChar w:fldCharType="separate"/>
        </w:r>
        <w:r w:rsidR="008120B2">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FBC90" w14:textId="77777777" w:rsidR="000C03B6" w:rsidRDefault="000C03B6">
      <w:pPr>
        <w:spacing w:after="0" w:line="240" w:lineRule="auto"/>
      </w:pPr>
      <w:r>
        <w:separator/>
      </w:r>
    </w:p>
  </w:footnote>
  <w:footnote w:type="continuationSeparator" w:id="0">
    <w:p w14:paraId="3E1FD954" w14:textId="77777777" w:rsidR="000C03B6" w:rsidRDefault="000C03B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0916ED4"/>
    <w:multiLevelType w:val="hybridMultilevel"/>
    <w:tmpl w:val="01E4CC5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05610514"/>
    <w:multiLevelType w:val="hybridMultilevel"/>
    <w:tmpl w:val="FCB094FE"/>
    <w:lvl w:ilvl="0" w:tplc="04090003">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09AC4CE8"/>
    <w:multiLevelType w:val="multilevel"/>
    <w:tmpl w:val="331E5526"/>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3">
    <w:nsid w:val="0FEE4AFA"/>
    <w:multiLevelType w:val="hybridMultilevel"/>
    <w:tmpl w:val="B5400B86"/>
    <w:lvl w:ilvl="0" w:tplc="1E8AE30A">
      <w:start w:val="1"/>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13B11711"/>
    <w:multiLevelType w:val="multilevel"/>
    <w:tmpl w:val="08A85B98"/>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default"/>
        <w:sz w:val="24"/>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5">
    <w:nsid w:val="164F1C56"/>
    <w:multiLevelType w:val="hybridMultilevel"/>
    <w:tmpl w:val="D276714C"/>
    <w:lvl w:ilvl="0" w:tplc="8958843C">
      <w:start w:val="1"/>
      <w:numFmt w:val="bullet"/>
      <w:lvlText w:val=""/>
      <w:lvlJc w:val="left"/>
      <w:pPr>
        <w:ind w:left="480" w:hanging="480"/>
      </w:pPr>
      <w:rPr>
        <w:rFonts w:ascii="Symbol" w:eastAsia="STSong" w:hAnsi="Symbol" w:cs="宋体"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22957834"/>
    <w:multiLevelType w:val="hybridMultilevel"/>
    <w:tmpl w:val="64709B02"/>
    <w:lvl w:ilvl="0" w:tplc="E48440D8">
      <w:start w:val="1"/>
      <w:numFmt w:val="bullet"/>
      <w:lvlText w:val=""/>
      <w:lvlJc w:val="left"/>
      <w:pPr>
        <w:ind w:left="749" w:hanging="259"/>
      </w:pPr>
      <w:rPr>
        <w:rFonts w:ascii="Symbol" w:hAnsi="Symbol" w:hint="default"/>
        <w:color w:val="000000" w:themeColor="text1"/>
        <w:w w:val="100"/>
      </w:rPr>
    </w:lvl>
    <w:lvl w:ilvl="1" w:tplc="0DFE2456" w:tentative="1">
      <w:start w:val="1"/>
      <w:numFmt w:val="bullet"/>
      <w:lvlText w:val="o"/>
      <w:lvlJc w:val="left"/>
      <w:pPr>
        <w:ind w:left="1440" w:hanging="360"/>
      </w:pPr>
      <w:rPr>
        <w:rFonts w:ascii="Courier New" w:hAnsi="Courier New" w:cs="Courier New" w:hint="default"/>
      </w:rPr>
    </w:lvl>
    <w:lvl w:ilvl="2" w:tplc="64408686" w:tentative="1">
      <w:start w:val="1"/>
      <w:numFmt w:val="bullet"/>
      <w:lvlText w:val=""/>
      <w:lvlJc w:val="left"/>
      <w:pPr>
        <w:ind w:left="2160" w:hanging="360"/>
      </w:pPr>
      <w:rPr>
        <w:rFonts w:ascii="Wingdings" w:hAnsi="Wingdings" w:hint="default"/>
      </w:rPr>
    </w:lvl>
    <w:lvl w:ilvl="3" w:tplc="3586D71C" w:tentative="1">
      <w:start w:val="1"/>
      <w:numFmt w:val="bullet"/>
      <w:lvlText w:val=""/>
      <w:lvlJc w:val="left"/>
      <w:pPr>
        <w:ind w:left="2880" w:hanging="360"/>
      </w:pPr>
      <w:rPr>
        <w:rFonts w:ascii="Symbol" w:hAnsi="Symbol" w:hint="default"/>
      </w:rPr>
    </w:lvl>
    <w:lvl w:ilvl="4" w:tplc="0DB8AE2C" w:tentative="1">
      <w:start w:val="1"/>
      <w:numFmt w:val="bullet"/>
      <w:lvlText w:val="o"/>
      <w:lvlJc w:val="left"/>
      <w:pPr>
        <w:ind w:left="3600" w:hanging="360"/>
      </w:pPr>
      <w:rPr>
        <w:rFonts w:ascii="Courier New" w:hAnsi="Courier New" w:cs="Courier New" w:hint="default"/>
      </w:rPr>
    </w:lvl>
    <w:lvl w:ilvl="5" w:tplc="778EFE2C" w:tentative="1">
      <w:start w:val="1"/>
      <w:numFmt w:val="bullet"/>
      <w:lvlText w:val=""/>
      <w:lvlJc w:val="left"/>
      <w:pPr>
        <w:ind w:left="4320" w:hanging="360"/>
      </w:pPr>
      <w:rPr>
        <w:rFonts w:ascii="Wingdings" w:hAnsi="Wingdings" w:hint="default"/>
      </w:rPr>
    </w:lvl>
    <w:lvl w:ilvl="6" w:tplc="7136A8A0" w:tentative="1">
      <w:start w:val="1"/>
      <w:numFmt w:val="bullet"/>
      <w:lvlText w:val=""/>
      <w:lvlJc w:val="left"/>
      <w:pPr>
        <w:ind w:left="5040" w:hanging="360"/>
      </w:pPr>
      <w:rPr>
        <w:rFonts w:ascii="Symbol" w:hAnsi="Symbol" w:hint="default"/>
      </w:rPr>
    </w:lvl>
    <w:lvl w:ilvl="7" w:tplc="8E469A38" w:tentative="1">
      <w:start w:val="1"/>
      <w:numFmt w:val="bullet"/>
      <w:lvlText w:val="o"/>
      <w:lvlJc w:val="left"/>
      <w:pPr>
        <w:ind w:left="5760" w:hanging="360"/>
      </w:pPr>
      <w:rPr>
        <w:rFonts w:ascii="Courier New" w:hAnsi="Courier New" w:cs="Courier New" w:hint="default"/>
      </w:rPr>
    </w:lvl>
    <w:lvl w:ilvl="8" w:tplc="F0F691DE" w:tentative="1">
      <w:start w:val="1"/>
      <w:numFmt w:val="bullet"/>
      <w:lvlText w:val=""/>
      <w:lvlJc w:val="left"/>
      <w:pPr>
        <w:ind w:left="6480" w:hanging="360"/>
      </w:pPr>
      <w:rPr>
        <w:rFonts w:ascii="Wingdings" w:hAnsi="Wingdings" w:hint="default"/>
      </w:rPr>
    </w:lvl>
  </w:abstractNum>
  <w:abstractNum w:abstractNumId="17">
    <w:nsid w:val="232E53EA"/>
    <w:multiLevelType w:val="multilevel"/>
    <w:tmpl w:val="5120C9CA"/>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8">
    <w:nsid w:val="24B8719D"/>
    <w:multiLevelType w:val="hybridMultilevel"/>
    <w:tmpl w:val="9F668B02"/>
    <w:lvl w:ilvl="0" w:tplc="CB8C4AD0">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29F30BF2"/>
    <w:multiLevelType w:val="hybridMultilevel"/>
    <w:tmpl w:val="E6AE361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33F5776B"/>
    <w:multiLevelType w:val="hybridMultilevel"/>
    <w:tmpl w:val="3CCA91F0"/>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7D77DE3"/>
    <w:multiLevelType w:val="multilevel"/>
    <w:tmpl w:val="331E5526"/>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22">
    <w:nsid w:val="41744540"/>
    <w:multiLevelType w:val="hybridMultilevel"/>
    <w:tmpl w:val="D74E5024"/>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46C82C9A"/>
    <w:multiLevelType w:val="hybridMultilevel"/>
    <w:tmpl w:val="63F07864"/>
    <w:lvl w:ilvl="0" w:tplc="C83412F6">
      <w:start w:val="1"/>
      <w:numFmt w:val="bullet"/>
      <w:lvlText w:val=""/>
      <w:lvlJc w:val="left"/>
      <w:pPr>
        <w:tabs>
          <w:tab w:val="num" w:pos="662"/>
        </w:tabs>
        <w:ind w:left="173" w:firstLine="317"/>
      </w:pPr>
      <w:rPr>
        <w:rFonts w:ascii="Symbol" w:hAnsi="Symbol" w:hint="default"/>
      </w:rPr>
    </w:lvl>
    <w:lvl w:ilvl="1" w:tplc="E5E04202" w:tentative="1">
      <w:start w:val="1"/>
      <w:numFmt w:val="bullet"/>
      <w:lvlText w:val="o"/>
      <w:lvlJc w:val="left"/>
      <w:pPr>
        <w:ind w:left="1440" w:hanging="360"/>
      </w:pPr>
      <w:rPr>
        <w:rFonts w:ascii="Courier New" w:hAnsi="Courier New" w:cs="Courier New" w:hint="default"/>
      </w:rPr>
    </w:lvl>
    <w:lvl w:ilvl="2" w:tplc="C47C505A" w:tentative="1">
      <w:start w:val="1"/>
      <w:numFmt w:val="bullet"/>
      <w:lvlText w:val=""/>
      <w:lvlJc w:val="left"/>
      <w:pPr>
        <w:ind w:left="2160" w:hanging="360"/>
      </w:pPr>
      <w:rPr>
        <w:rFonts w:ascii="Wingdings" w:hAnsi="Wingdings" w:hint="default"/>
      </w:rPr>
    </w:lvl>
    <w:lvl w:ilvl="3" w:tplc="0C3823C6" w:tentative="1">
      <w:start w:val="1"/>
      <w:numFmt w:val="bullet"/>
      <w:lvlText w:val=""/>
      <w:lvlJc w:val="left"/>
      <w:pPr>
        <w:ind w:left="2880" w:hanging="360"/>
      </w:pPr>
      <w:rPr>
        <w:rFonts w:ascii="Symbol" w:hAnsi="Symbol" w:hint="default"/>
      </w:rPr>
    </w:lvl>
    <w:lvl w:ilvl="4" w:tplc="BAB8A80E" w:tentative="1">
      <w:start w:val="1"/>
      <w:numFmt w:val="bullet"/>
      <w:lvlText w:val="o"/>
      <w:lvlJc w:val="left"/>
      <w:pPr>
        <w:ind w:left="3600" w:hanging="360"/>
      </w:pPr>
      <w:rPr>
        <w:rFonts w:ascii="Courier New" w:hAnsi="Courier New" w:cs="Courier New" w:hint="default"/>
      </w:rPr>
    </w:lvl>
    <w:lvl w:ilvl="5" w:tplc="9B30E732" w:tentative="1">
      <w:start w:val="1"/>
      <w:numFmt w:val="bullet"/>
      <w:lvlText w:val=""/>
      <w:lvlJc w:val="left"/>
      <w:pPr>
        <w:ind w:left="4320" w:hanging="360"/>
      </w:pPr>
      <w:rPr>
        <w:rFonts w:ascii="Wingdings" w:hAnsi="Wingdings" w:hint="default"/>
      </w:rPr>
    </w:lvl>
    <w:lvl w:ilvl="6" w:tplc="22104634" w:tentative="1">
      <w:start w:val="1"/>
      <w:numFmt w:val="bullet"/>
      <w:lvlText w:val=""/>
      <w:lvlJc w:val="left"/>
      <w:pPr>
        <w:ind w:left="5040" w:hanging="360"/>
      </w:pPr>
      <w:rPr>
        <w:rFonts w:ascii="Symbol" w:hAnsi="Symbol" w:hint="default"/>
      </w:rPr>
    </w:lvl>
    <w:lvl w:ilvl="7" w:tplc="CA8A92EA" w:tentative="1">
      <w:start w:val="1"/>
      <w:numFmt w:val="bullet"/>
      <w:lvlText w:val="o"/>
      <w:lvlJc w:val="left"/>
      <w:pPr>
        <w:ind w:left="5760" w:hanging="360"/>
      </w:pPr>
      <w:rPr>
        <w:rFonts w:ascii="Courier New" w:hAnsi="Courier New" w:cs="Courier New" w:hint="default"/>
      </w:rPr>
    </w:lvl>
    <w:lvl w:ilvl="8" w:tplc="8E76BB4E" w:tentative="1">
      <w:start w:val="1"/>
      <w:numFmt w:val="bullet"/>
      <w:lvlText w:val=""/>
      <w:lvlJc w:val="left"/>
      <w:pPr>
        <w:ind w:left="6480" w:hanging="360"/>
      </w:pPr>
      <w:rPr>
        <w:rFonts w:ascii="Wingdings" w:hAnsi="Wingdings" w:hint="default"/>
      </w:rPr>
    </w:lvl>
  </w:abstractNum>
  <w:abstractNum w:abstractNumId="24">
    <w:nsid w:val="49BC0320"/>
    <w:multiLevelType w:val="hybridMultilevel"/>
    <w:tmpl w:val="DC3C7298"/>
    <w:lvl w:ilvl="0" w:tplc="0AB28B42">
      <w:start w:val="1"/>
      <w:numFmt w:val="bullet"/>
      <w:lvlText w:val=""/>
      <w:lvlJc w:val="left"/>
      <w:pPr>
        <w:ind w:left="662" w:hanging="172"/>
      </w:pPr>
      <w:rPr>
        <w:rFonts w:ascii="Symbol" w:hAnsi="Symbol" w:hint="default"/>
        <w:color w:val="000000" w:themeColor="text1"/>
        <w:w w:val="100"/>
      </w:rPr>
    </w:lvl>
    <w:lvl w:ilvl="1" w:tplc="EBFA5B60" w:tentative="1">
      <w:start w:val="1"/>
      <w:numFmt w:val="bullet"/>
      <w:lvlText w:val="o"/>
      <w:lvlJc w:val="left"/>
      <w:pPr>
        <w:ind w:left="1440" w:hanging="360"/>
      </w:pPr>
      <w:rPr>
        <w:rFonts w:ascii="Courier New" w:hAnsi="Courier New" w:cs="Courier New" w:hint="default"/>
      </w:rPr>
    </w:lvl>
    <w:lvl w:ilvl="2" w:tplc="DC1EE94C" w:tentative="1">
      <w:start w:val="1"/>
      <w:numFmt w:val="bullet"/>
      <w:lvlText w:val=""/>
      <w:lvlJc w:val="left"/>
      <w:pPr>
        <w:ind w:left="2160" w:hanging="360"/>
      </w:pPr>
      <w:rPr>
        <w:rFonts w:ascii="Wingdings" w:hAnsi="Wingdings" w:hint="default"/>
      </w:rPr>
    </w:lvl>
    <w:lvl w:ilvl="3" w:tplc="C0A4D2EE" w:tentative="1">
      <w:start w:val="1"/>
      <w:numFmt w:val="bullet"/>
      <w:lvlText w:val=""/>
      <w:lvlJc w:val="left"/>
      <w:pPr>
        <w:ind w:left="2880" w:hanging="360"/>
      </w:pPr>
      <w:rPr>
        <w:rFonts w:ascii="Symbol" w:hAnsi="Symbol" w:hint="default"/>
      </w:rPr>
    </w:lvl>
    <w:lvl w:ilvl="4" w:tplc="98D0F5C2" w:tentative="1">
      <w:start w:val="1"/>
      <w:numFmt w:val="bullet"/>
      <w:lvlText w:val="o"/>
      <w:lvlJc w:val="left"/>
      <w:pPr>
        <w:ind w:left="3600" w:hanging="360"/>
      </w:pPr>
      <w:rPr>
        <w:rFonts w:ascii="Courier New" w:hAnsi="Courier New" w:cs="Courier New" w:hint="default"/>
      </w:rPr>
    </w:lvl>
    <w:lvl w:ilvl="5" w:tplc="DCE24E2C" w:tentative="1">
      <w:start w:val="1"/>
      <w:numFmt w:val="bullet"/>
      <w:lvlText w:val=""/>
      <w:lvlJc w:val="left"/>
      <w:pPr>
        <w:ind w:left="4320" w:hanging="360"/>
      </w:pPr>
      <w:rPr>
        <w:rFonts w:ascii="Wingdings" w:hAnsi="Wingdings" w:hint="default"/>
      </w:rPr>
    </w:lvl>
    <w:lvl w:ilvl="6" w:tplc="51849D86" w:tentative="1">
      <w:start w:val="1"/>
      <w:numFmt w:val="bullet"/>
      <w:lvlText w:val=""/>
      <w:lvlJc w:val="left"/>
      <w:pPr>
        <w:ind w:left="5040" w:hanging="360"/>
      </w:pPr>
      <w:rPr>
        <w:rFonts w:ascii="Symbol" w:hAnsi="Symbol" w:hint="default"/>
      </w:rPr>
    </w:lvl>
    <w:lvl w:ilvl="7" w:tplc="92484F76" w:tentative="1">
      <w:start w:val="1"/>
      <w:numFmt w:val="bullet"/>
      <w:lvlText w:val="o"/>
      <w:lvlJc w:val="left"/>
      <w:pPr>
        <w:ind w:left="5760" w:hanging="360"/>
      </w:pPr>
      <w:rPr>
        <w:rFonts w:ascii="Courier New" w:hAnsi="Courier New" w:cs="Courier New" w:hint="default"/>
      </w:rPr>
    </w:lvl>
    <w:lvl w:ilvl="8" w:tplc="D8ACF45E" w:tentative="1">
      <w:start w:val="1"/>
      <w:numFmt w:val="bullet"/>
      <w:lvlText w:val=""/>
      <w:lvlJc w:val="left"/>
      <w:pPr>
        <w:ind w:left="6480" w:hanging="360"/>
      </w:pPr>
      <w:rPr>
        <w:rFonts w:ascii="Wingdings" w:hAnsi="Wingdings" w:hint="default"/>
      </w:rPr>
    </w:lvl>
  </w:abstractNum>
  <w:abstractNum w:abstractNumId="25">
    <w:nsid w:val="52083510"/>
    <w:multiLevelType w:val="hybridMultilevel"/>
    <w:tmpl w:val="BE6E19F6"/>
    <w:lvl w:ilvl="0" w:tplc="9D404D94">
      <w:start w:val="1"/>
      <w:numFmt w:val="bullet"/>
      <w:pStyle w:val="a"/>
      <w:lvlText w:val=""/>
      <w:lvlJc w:val="left"/>
      <w:pPr>
        <w:tabs>
          <w:tab w:val="num" w:pos="749"/>
        </w:tabs>
        <w:ind w:left="749" w:hanging="259"/>
      </w:pPr>
      <w:rPr>
        <w:rFonts w:ascii="Symbol" w:hAnsi="Symbol" w:hint="default"/>
        <w:color w:val="000000" w:themeColor="text1"/>
        <w:w w:val="100"/>
      </w:rPr>
    </w:lvl>
    <w:lvl w:ilvl="1" w:tplc="92BA7E8A">
      <w:start w:val="1"/>
      <w:numFmt w:val="bullet"/>
      <w:lvlText w:val="o"/>
      <w:lvlJc w:val="left"/>
      <w:pPr>
        <w:ind w:left="1440" w:hanging="360"/>
      </w:pPr>
      <w:rPr>
        <w:rFonts w:ascii="Courier New" w:hAnsi="Courier New" w:cs="Courier New" w:hint="default"/>
      </w:rPr>
    </w:lvl>
    <w:lvl w:ilvl="2" w:tplc="1130BDA2">
      <w:start w:val="1"/>
      <w:numFmt w:val="bullet"/>
      <w:lvlText w:val=""/>
      <w:lvlJc w:val="left"/>
      <w:pPr>
        <w:ind w:left="2160" w:hanging="360"/>
      </w:pPr>
      <w:rPr>
        <w:rFonts w:ascii="Wingdings" w:hAnsi="Wingdings" w:hint="default"/>
      </w:rPr>
    </w:lvl>
    <w:lvl w:ilvl="3" w:tplc="7DF46170" w:tentative="1">
      <w:start w:val="1"/>
      <w:numFmt w:val="bullet"/>
      <w:lvlText w:val=""/>
      <w:lvlJc w:val="left"/>
      <w:pPr>
        <w:ind w:left="2880" w:hanging="360"/>
      </w:pPr>
      <w:rPr>
        <w:rFonts w:ascii="Symbol" w:hAnsi="Symbol" w:hint="default"/>
      </w:rPr>
    </w:lvl>
    <w:lvl w:ilvl="4" w:tplc="9C5855EE" w:tentative="1">
      <w:start w:val="1"/>
      <w:numFmt w:val="bullet"/>
      <w:lvlText w:val="o"/>
      <w:lvlJc w:val="left"/>
      <w:pPr>
        <w:ind w:left="3600" w:hanging="360"/>
      </w:pPr>
      <w:rPr>
        <w:rFonts w:ascii="Courier New" w:hAnsi="Courier New" w:cs="Courier New" w:hint="default"/>
      </w:rPr>
    </w:lvl>
    <w:lvl w:ilvl="5" w:tplc="F2487228" w:tentative="1">
      <w:start w:val="1"/>
      <w:numFmt w:val="bullet"/>
      <w:lvlText w:val=""/>
      <w:lvlJc w:val="left"/>
      <w:pPr>
        <w:ind w:left="4320" w:hanging="360"/>
      </w:pPr>
      <w:rPr>
        <w:rFonts w:ascii="Wingdings" w:hAnsi="Wingdings" w:hint="default"/>
      </w:rPr>
    </w:lvl>
    <w:lvl w:ilvl="6" w:tplc="F4DAD0DC" w:tentative="1">
      <w:start w:val="1"/>
      <w:numFmt w:val="bullet"/>
      <w:lvlText w:val=""/>
      <w:lvlJc w:val="left"/>
      <w:pPr>
        <w:ind w:left="5040" w:hanging="360"/>
      </w:pPr>
      <w:rPr>
        <w:rFonts w:ascii="Symbol" w:hAnsi="Symbol" w:hint="default"/>
      </w:rPr>
    </w:lvl>
    <w:lvl w:ilvl="7" w:tplc="23F4AD34" w:tentative="1">
      <w:start w:val="1"/>
      <w:numFmt w:val="bullet"/>
      <w:lvlText w:val="o"/>
      <w:lvlJc w:val="left"/>
      <w:pPr>
        <w:ind w:left="5760" w:hanging="360"/>
      </w:pPr>
      <w:rPr>
        <w:rFonts w:ascii="Courier New" w:hAnsi="Courier New" w:cs="Courier New" w:hint="default"/>
      </w:rPr>
    </w:lvl>
    <w:lvl w:ilvl="8" w:tplc="4BDA8092" w:tentative="1">
      <w:start w:val="1"/>
      <w:numFmt w:val="bullet"/>
      <w:lvlText w:val=""/>
      <w:lvlJc w:val="left"/>
      <w:pPr>
        <w:ind w:left="6480" w:hanging="360"/>
      </w:pPr>
      <w:rPr>
        <w:rFonts w:ascii="Wingdings" w:hAnsi="Wingdings" w:hint="default"/>
      </w:rPr>
    </w:lvl>
  </w:abstractNum>
  <w:abstractNum w:abstractNumId="26">
    <w:nsid w:val="5B226C1F"/>
    <w:multiLevelType w:val="hybridMultilevel"/>
    <w:tmpl w:val="49ACD974"/>
    <w:lvl w:ilvl="0" w:tplc="0ED8DC5E">
      <w:start w:val="1"/>
      <w:numFmt w:val="bullet"/>
      <w:lvlText w:val=""/>
      <w:lvlJc w:val="left"/>
      <w:pPr>
        <w:ind w:left="850" w:hanging="360"/>
      </w:pPr>
      <w:rPr>
        <w:rFonts w:ascii="Symbol" w:hAnsi="Symbol" w:hint="default"/>
        <w:color w:val="000000" w:themeColor="text1"/>
        <w:w w:val="100"/>
      </w:rPr>
    </w:lvl>
    <w:lvl w:ilvl="1" w:tplc="B3B6D6F0" w:tentative="1">
      <w:start w:val="1"/>
      <w:numFmt w:val="bullet"/>
      <w:lvlText w:val="o"/>
      <w:lvlJc w:val="left"/>
      <w:pPr>
        <w:ind w:left="1440" w:hanging="360"/>
      </w:pPr>
      <w:rPr>
        <w:rFonts w:ascii="Courier New" w:hAnsi="Courier New" w:cs="Courier New" w:hint="default"/>
      </w:rPr>
    </w:lvl>
    <w:lvl w:ilvl="2" w:tplc="4762128A" w:tentative="1">
      <w:start w:val="1"/>
      <w:numFmt w:val="bullet"/>
      <w:lvlText w:val=""/>
      <w:lvlJc w:val="left"/>
      <w:pPr>
        <w:ind w:left="2160" w:hanging="360"/>
      </w:pPr>
      <w:rPr>
        <w:rFonts w:ascii="Wingdings" w:hAnsi="Wingdings" w:hint="default"/>
      </w:rPr>
    </w:lvl>
    <w:lvl w:ilvl="3" w:tplc="94F4DF50" w:tentative="1">
      <w:start w:val="1"/>
      <w:numFmt w:val="bullet"/>
      <w:lvlText w:val=""/>
      <w:lvlJc w:val="left"/>
      <w:pPr>
        <w:ind w:left="2880" w:hanging="360"/>
      </w:pPr>
      <w:rPr>
        <w:rFonts w:ascii="Symbol" w:hAnsi="Symbol" w:hint="default"/>
      </w:rPr>
    </w:lvl>
    <w:lvl w:ilvl="4" w:tplc="9A16D15A" w:tentative="1">
      <w:start w:val="1"/>
      <w:numFmt w:val="bullet"/>
      <w:lvlText w:val="o"/>
      <w:lvlJc w:val="left"/>
      <w:pPr>
        <w:ind w:left="3600" w:hanging="360"/>
      </w:pPr>
      <w:rPr>
        <w:rFonts w:ascii="Courier New" w:hAnsi="Courier New" w:cs="Courier New" w:hint="default"/>
      </w:rPr>
    </w:lvl>
    <w:lvl w:ilvl="5" w:tplc="0BF4EA14" w:tentative="1">
      <w:start w:val="1"/>
      <w:numFmt w:val="bullet"/>
      <w:lvlText w:val=""/>
      <w:lvlJc w:val="left"/>
      <w:pPr>
        <w:ind w:left="4320" w:hanging="360"/>
      </w:pPr>
      <w:rPr>
        <w:rFonts w:ascii="Wingdings" w:hAnsi="Wingdings" w:hint="default"/>
      </w:rPr>
    </w:lvl>
    <w:lvl w:ilvl="6" w:tplc="96968440" w:tentative="1">
      <w:start w:val="1"/>
      <w:numFmt w:val="bullet"/>
      <w:lvlText w:val=""/>
      <w:lvlJc w:val="left"/>
      <w:pPr>
        <w:ind w:left="5040" w:hanging="360"/>
      </w:pPr>
      <w:rPr>
        <w:rFonts w:ascii="Symbol" w:hAnsi="Symbol" w:hint="default"/>
      </w:rPr>
    </w:lvl>
    <w:lvl w:ilvl="7" w:tplc="180AAEF2" w:tentative="1">
      <w:start w:val="1"/>
      <w:numFmt w:val="bullet"/>
      <w:lvlText w:val="o"/>
      <w:lvlJc w:val="left"/>
      <w:pPr>
        <w:ind w:left="5760" w:hanging="360"/>
      </w:pPr>
      <w:rPr>
        <w:rFonts w:ascii="Courier New" w:hAnsi="Courier New" w:cs="Courier New" w:hint="default"/>
      </w:rPr>
    </w:lvl>
    <w:lvl w:ilvl="8" w:tplc="06763C08" w:tentative="1">
      <w:start w:val="1"/>
      <w:numFmt w:val="bullet"/>
      <w:lvlText w:val=""/>
      <w:lvlJc w:val="left"/>
      <w:pPr>
        <w:ind w:left="6480" w:hanging="360"/>
      </w:pPr>
      <w:rPr>
        <w:rFonts w:ascii="Wingdings" w:hAnsi="Wingdings" w:hint="default"/>
      </w:rPr>
    </w:lvl>
  </w:abstractNum>
  <w:abstractNum w:abstractNumId="27">
    <w:nsid w:val="672A019A"/>
    <w:multiLevelType w:val="multilevel"/>
    <w:tmpl w:val="605039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901CF9"/>
    <w:multiLevelType w:val="hybridMultilevel"/>
    <w:tmpl w:val="2F4A75D8"/>
    <w:lvl w:ilvl="0" w:tplc="71067A54">
      <w:start w:val="1"/>
      <w:numFmt w:val="decimal"/>
      <w:pStyle w:val="a0"/>
      <w:lvlText w:val="%1."/>
      <w:lvlJc w:val="left"/>
      <w:pPr>
        <w:ind w:left="720" w:hanging="360"/>
      </w:pPr>
    </w:lvl>
    <w:lvl w:ilvl="1" w:tplc="4D342736">
      <w:start w:val="1"/>
      <w:numFmt w:val="lowerLetter"/>
      <w:lvlText w:val="%2."/>
      <w:lvlJc w:val="left"/>
      <w:pPr>
        <w:ind w:left="1440" w:hanging="360"/>
      </w:pPr>
    </w:lvl>
    <w:lvl w:ilvl="2" w:tplc="A78E6218">
      <w:start w:val="1"/>
      <w:numFmt w:val="lowerRoman"/>
      <w:lvlText w:val="%3."/>
      <w:lvlJc w:val="right"/>
      <w:pPr>
        <w:ind w:left="2160" w:hanging="180"/>
      </w:pPr>
    </w:lvl>
    <w:lvl w:ilvl="3" w:tplc="AA5E8336">
      <w:start w:val="1"/>
      <w:numFmt w:val="decimal"/>
      <w:lvlText w:val="%4."/>
      <w:lvlJc w:val="left"/>
      <w:pPr>
        <w:ind w:left="2880" w:hanging="360"/>
      </w:pPr>
    </w:lvl>
    <w:lvl w:ilvl="4" w:tplc="5840097A" w:tentative="1">
      <w:start w:val="1"/>
      <w:numFmt w:val="lowerLetter"/>
      <w:lvlText w:val="%5."/>
      <w:lvlJc w:val="left"/>
      <w:pPr>
        <w:ind w:left="3600" w:hanging="360"/>
      </w:pPr>
    </w:lvl>
    <w:lvl w:ilvl="5" w:tplc="E4E84F4A" w:tentative="1">
      <w:start w:val="1"/>
      <w:numFmt w:val="lowerRoman"/>
      <w:lvlText w:val="%6."/>
      <w:lvlJc w:val="right"/>
      <w:pPr>
        <w:ind w:left="4320" w:hanging="180"/>
      </w:pPr>
    </w:lvl>
    <w:lvl w:ilvl="6" w:tplc="5DBC6B2E" w:tentative="1">
      <w:start w:val="1"/>
      <w:numFmt w:val="decimal"/>
      <w:lvlText w:val="%7."/>
      <w:lvlJc w:val="left"/>
      <w:pPr>
        <w:ind w:left="5040" w:hanging="360"/>
      </w:pPr>
    </w:lvl>
    <w:lvl w:ilvl="7" w:tplc="4550A51A" w:tentative="1">
      <w:start w:val="1"/>
      <w:numFmt w:val="lowerLetter"/>
      <w:lvlText w:val="%8."/>
      <w:lvlJc w:val="left"/>
      <w:pPr>
        <w:ind w:left="5760" w:hanging="360"/>
      </w:pPr>
    </w:lvl>
    <w:lvl w:ilvl="8" w:tplc="529EFB1A" w:tentative="1">
      <w:start w:val="1"/>
      <w:numFmt w:val="lowerRoman"/>
      <w:lvlText w:val="%9."/>
      <w:lvlJc w:val="right"/>
      <w:pPr>
        <w:ind w:left="6480" w:hanging="180"/>
      </w:pPr>
    </w:lvl>
  </w:abstractNum>
  <w:abstractNum w:abstractNumId="29">
    <w:nsid w:val="7C907D6F"/>
    <w:multiLevelType w:val="hybridMultilevel"/>
    <w:tmpl w:val="BFB4126E"/>
    <w:lvl w:ilvl="0" w:tplc="92BA7E8A">
      <w:start w:val="1"/>
      <w:numFmt w:val="bullet"/>
      <w:lvlText w:val="o"/>
      <w:lvlJc w:val="left"/>
      <w:pPr>
        <w:ind w:left="1440" w:hanging="480"/>
      </w:pPr>
      <w:rPr>
        <w:rFonts w:ascii="Courier New" w:hAnsi="Courier New" w:cs="Courier New"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30">
    <w:nsid w:val="7FE2645A"/>
    <w:multiLevelType w:val="multilevel"/>
    <w:tmpl w:val="331E5526"/>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num w:numId="1">
    <w:abstractNumId w:val="9"/>
  </w:num>
  <w:num w:numId="2">
    <w:abstractNumId w:val="23"/>
  </w:num>
  <w:num w:numId="3">
    <w:abstractNumId w:val="26"/>
  </w:num>
  <w:num w:numId="4">
    <w:abstractNumId w:val="24"/>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8"/>
  </w:num>
  <w:num w:numId="17">
    <w:abstractNumId w:val="21"/>
  </w:num>
  <w:num w:numId="18">
    <w:abstractNumId w:val="15"/>
  </w:num>
  <w:num w:numId="19">
    <w:abstractNumId w:val="27"/>
    <w:lvlOverride w:ilvl="0"/>
    <w:lvlOverride w:ilvl="1">
      <w:startOverride w:val="1"/>
    </w:lvlOverride>
  </w:num>
  <w:num w:numId="20">
    <w:abstractNumId w:val="25"/>
  </w:num>
  <w:num w:numId="21">
    <w:abstractNumId w:val="11"/>
  </w:num>
  <w:num w:numId="22">
    <w:abstractNumId w:val="20"/>
  </w:num>
  <w:num w:numId="23">
    <w:abstractNumId w:val="19"/>
  </w:num>
  <w:num w:numId="24">
    <w:abstractNumId w:val="17"/>
  </w:num>
  <w:num w:numId="25">
    <w:abstractNumId w:val="14"/>
  </w:num>
  <w:num w:numId="26">
    <w:abstractNumId w:val="25"/>
  </w:num>
  <w:num w:numId="27">
    <w:abstractNumId w:val="25"/>
  </w:num>
  <w:num w:numId="28">
    <w:abstractNumId w:val="25"/>
  </w:num>
  <w:num w:numId="29">
    <w:abstractNumId w:val="12"/>
  </w:num>
  <w:num w:numId="30">
    <w:abstractNumId w:val="25"/>
  </w:num>
  <w:num w:numId="31">
    <w:abstractNumId w:val="10"/>
  </w:num>
  <w:num w:numId="32">
    <w:abstractNumId w:val="18"/>
  </w:num>
  <w:num w:numId="33">
    <w:abstractNumId w:val="22"/>
  </w:num>
  <w:num w:numId="34">
    <w:abstractNumId w:val="29"/>
  </w:num>
  <w:num w:numId="35">
    <w:abstractNumId w:val="30"/>
  </w:num>
  <w:num w:numId="36">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嵇michael">
    <w15:presenceInfo w15:providerId="Windows Live" w15:userId="3d96af04b7a2e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9B"/>
    <w:rsid w:val="0001409B"/>
    <w:rsid w:val="00014FDC"/>
    <w:rsid w:val="000A733C"/>
    <w:rsid w:val="000C03B6"/>
    <w:rsid w:val="000D2EC5"/>
    <w:rsid w:val="000E78E8"/>
    <w:rsid w:val="001051EE"/>
    <w:rsid w:val="001517A4"/>
    <w:rsid w:val="001A4C87"/>
    <w:rsid w:val="00212A1E"/>
    <w:rsid w:val="0021654D"/>
    <w:rsid w:val="002250AD"/>
    <w:rsid w:val="00243F0D"/>
    <w:rsid w:val="0024631A"/>
    <w:rsid w:val="00255335"/>
    <w:rsid w:val="002572CA"/>
    <w:rsid w:val="00276C78"/>
    <w:rsid w:val="00276DEB"/>
    <w:rsid w:val="00284BB6"/>
    <w:rsid w:val="002B1953"/>
    <w:rsid w:val="00331922"/>
    <w:rsid w:val="003B61A0"/>
    <w:rsid w:val="003F7D92"/>
    <w:rsid w:val="00426CA4"/>
    <w:rsid w:val="004370A9"/>
    <w:rsid w:val="00454E1C"/>
    <w:rsid w:val="00473D11"/>
    <w:rsid w:val="004A0720"/>
    <w:rsid w:val="004A1414"/>
    <w:rsid w:val="00555FEE"/>
    <w:rsid w:val="00590C84"/>
    <w:rsid w:val="005A3169"/>
    <w:rsid w:val="005B35E4"/>
    <w:rsid w:val="005D30A5"/>
    <w:rsid w:val="005D7862"/>
    <w:rsid w:val="00633FD8"/>
    <w:rsid w:val="0064143E"/>
    <w:rsid w:val="00674CD9"/>
    <w:rsid w:val="00676FED"/>
    <w:rsid w:val="006A1A6E"/>
    <w:rsid w:val="007022AC"/>
    <w:rsid w:val="00715FD7"/>
    <w:rsid w:val="007436E6"/>
    <w:rsid w:val="00753D9C"/>
    <w:rsid w:val="0075461C"/>
    <w:rsid w:val="007577DF"/>
    <w:rsid w:val="007A7C4C"/>
    <w:rsid w:val="008120B2"/>
    <w:rsid w:val="008246DB"/>
    <w:rsid w:val="00834BFD"/>
    <w:rsid w:val="008770B4"/>
    <w:rsid w:val="008D15F3"/>
    <w:rsid w:val="008E03D5"/>
    <w:rsid w:val="0091534E"/>
    <w:rsid w:val="009337E4"/>
    <w:rsid w:val="00AA4A80"/>
    <w:rsid w:val="00AA7F56"/>
    <w:rsid w:val="00AB2E7C"/>
    <w:rsid w:val="00AD1B1A"/>
    <w:rsid w:val="00B14AAB"/>
    <w:rsid w:val="00B434BD"/>
    <w:rsid w:val="00B561B3"/>
    <w:rsid w:val="00B62FA6"/>
    <w:rsid w:val="00C55F1E"/>
    <w:rsid w:val="00C77C2C"/>
    <w:rsid w:val="00E01F0D"/>
    <w:rsid w:val="00E07684"/>
    <w:rsid w:val="00E15C9F"/>
    <w:rsid w:val="00E505EA"/>
    <w:rsid w:val="00E65BC1"/>
    <w:rsid w:val="00E955E1"/>
    <w:rsid w:val="00F31992"/>
    <w:rsid w:val="00F35B7D"/>
    <w:rsid w:val="00F535A1"/>
    <w:rsid w:val="00F57862"/>
    <w:rsid w:val="00F800C7"/>
    <w:rsid w:val="00FC070F"/>
    <w:rsid w:val="00FD08E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74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kern w:val="2"/>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 w:type="paragraph" w:styleId="afc">
    <w:name w:val="Document Map"/>
    <w:basedOn w:val="a1"/>
    <w:link w:val="afd"/>
    <w:uiPriority w:val="99"/>
    <w:semiHidden/>
    <w:unhideWhenUsed/>
    <w:rsid w:val="0001409B"/>
    <w:rPr>
      <w:rFonts w:ascii="宋体" w:eastAsia="宋体"/>
    </w:rPr>
  </w:style>
  <w:style w:type="character" w:customStyle="1" w:styleId="afd">
    <w:name w:val="文档结构图字符"/>
    <w:basedOn w:val="a2"/>
    <w:link w:val="afc"/>
    <w:uiPriority w:val="99"/>
    <w:semiHidden/>
    <w:rsid w:val="0001409B"/>
    <w:rPr>
      <w:rFonts w:ascii="宋体" w:eastAsia="宋体"/>
      <w:lang w:val="en-GB" w:eastAsia="zh-CN"/>
    </w:rPr>
  </w:style>
  <w:style w:type="paragraph" w:styleId="afe">
    <w:name w:val="List Paragraph"/>
    <w:basedOn w:val="a1"/>
    <w:uiPriority w:val="34"/>
    <w:unhideWhenUsed/>
    <w:qFormat/>
    <w:rsid w:val="00AB2E7C"/>
    <w:pPr>
      <w:ind w:firstLineChars="200" w:firstLine="420"/>
    </w:pPr>
  </w:style>
  <w:style w:type="table" w:styleId="aff">
    <w:name w:val="Grid Table Light"/>
    <w:basedOn w:val="a3"/>
    <w:uiPriority w:val="99"/>
    <w:rsid w:val="00276D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1">
    <w:name w:val="Grid Table 1 Light Accent 1"/>
    <w:basedOn w:val="a3"/>
    <w:uiPriority w:val="99"/>
    <w:rsid w:val="00276DEB"/>
    <w:pPr>
      <w:spacing w:after="0" w:line="240" w:lineRule="auto"/>
    </w:pPr>
    <w:tblPr>
      <w:tblStyleRowBandSize w:val="1"/>
      <w:tblStyleColBandSize w:val="1"/>
      <w:tblInd w:w="0" w:type="dxa"/>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CellMar>
        <w:top w:w="0" w:type="dxa"/>
        <w:left w:w="108" w:type="dxa"/>
        <w:bottom w:w="0" w:type="dxa"/>
        <w:right w:w="108" w:type="dxa"/>
      </w:tblCellMar>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 w:type="table" w:styleId="1-3">
    <w:name w:val="Grid Table 1 Light Accent 3"/>
    <w:basedOn w:val="a3"/>
    <w:uiPriority w:val="99"/>
    <w:rsid w:val="00276DEB"/>
    <w:pPr>
      <w:spacing w:after="0" w:line="240" w:lineRule="auto"/>
    </w:pPr>
    <w:tblPr>
      <w:tblStyleRowBandSize w:val="1"/>
      <w:tblStyleColBandSize w:val="1"/>
      <w:tblInd w:w="0" w:type="dxa"/>
      <w:tblBorders>
        <w:top w:val="single" w:sz="4" w:space="0" w:color="EBA3AF" w:themeColor="accent3" w:themeTint="66"/>
        <w:left w:val="single" w:sz="4" w:space="0" w:color="EBA3AF" w:themeColor="accent3" w:themeTint="66"/>
        <w:bottom w:val="single" w:sz="4" w:space="0" w:color="EBA3AF" w:themeColor="accent3" w:themeTint="66"/>
        <w:right w:val="single" w:sz="4" w:space="0" w:color="EBA3AF" w:themeColor="accent3" w:themeTint="66"/>
        <w:insideH w:val="single" w:sz="4" w:space="0" w:color="EBA3AF" w:themeColor="accent3" w:themeTint="66"/>
        <w:insideV w:val="single" w:sz="4" w:space="0" w:color="EBA3AF" w:themeColor="accent3" w:themeTint="66"/>
      </w:tblBorders>
      <w:tblCellMar>
        <w:top w:w="0" w:type="dxa"/>
        <w:left w:w="108" w:type="dxa"/>
        <w:bottom w:w="0" w:type="dxa"/>
        <w:right w:w="108" w:type="dxa"/>
      </w:tblCellMar>
    </w:tblPr>
    <w:tblStylePr w:type="firstRow">
      <w:rPr>
        <w:b/>
        <w:bCs/>
      </w:rPr>
      <w:tblPr/>
      <w:tcPr>
        <w:tcBorders>
          <w:bottom w:val="single" w:sz="12" w:space="0" w:color="E17587" w:themeColor="accent3" w:themeTint="99"/>
        </w:tcBorders>
      </w:tcPr>
    </w:tblStylePr>
    <w:tblStylePr w:type="lastRow">
      <w:rPr>
        <w:b/>
        <w:bCs/>
      </w:rPr>
      <w:tblPr/>
      <w:tcPr>
        <w:tcBorders>
          <w:top w:val="double" w:sz="2" w:space="0" w:color="E17587" w:themeColor="accent3" w:themeTint="99"/>
        </w:tcBorders>
      </w:tcPr>
    </w:tblStylePr>
    <w:tblStylePr w:type="firstCol">
      <w:rPr>
        <w:b/>
        <w:bCs/>
      </w:rPr>
    </w:tblStylePr>
    <w:tblStylePr w:type="lastCol">
      <w:rPr>
        <w:b/>
        <w:bCs/>
      </w:rPr>
    </w:tblStylePr>
  </w:style>
  <w:style w:type="table" w:styleId="1-4">
    <w:name w:val="Grid Table 1 Light Accent 4"/>
    <w:basedOn w:val="a3"/>
    <w:uiPriority w:val="99"/>
    <w:rsid w:val="00276DEB"/>
    <w:pPr>
      <w:spacing w:after="0" w:line="240" w:lineRule="auto"/>
    </w:pPr>
    <w:tblPr>
      <w:tblStyleRowBandSize w:val="1"/>
      <w:tblStyleColBandSize w:val="1"/>
      <w:tblInd w:w="0" w:type="dxa"/>
      <w:tblBorders>
        <w:top w:val="single" w:sz="4" w:space="0" w:color="EFBCB3" w:themeColor="accent4" w:themeTint="66"/>
        <w:left w:val="single" w:sz="4" w:space="0" w:color="EFBCB3" w:themeColor="accent4" w:themeTint="66"/>
        <w:bottom w:val="single" w:sz="4" w:space="0" w:color="EFBCB3" w:themeColor="accent4" w:themeTint="66"/>
        <w:right w:val="single" w:sz="4" w:space="0" w:color="EFBCB3" w:themeColor="accent4" w:themeTint="66"/>
        <w:insideH w:val="single" w:sz="4" w:space="0" w:color="EFBCB3" w:themeColor="accent4" w:themeTint="66"/>
        <w:insideV w:val="single" w:sz="4" w:space="0" w:color="EFBCB3" w:themeColor="accent4" w:themeTint="66"/>
      </w:tblBorders>
      <w:tblCellMar>
        <w:top w:w="0" w:type="dxa"/>
        <w:left w:w="108" w:type="dxa"/>
        <w:bottom w:w="0" w:type="dxa"/>
        <w:right w:w="108" w:type="dxa"/>
      </w:tblCellMar>
    </w:tblPr>
    <w:tblStylePr w:type="firstRow">
      <w:rPr>
        <w:b/>
        <w:bCs/>
      </w:rPr>
      <w:tblPr/>
      <w:tcPr>
        <w:tcBorders>
          <w:bottom w:val="single" w:sz="12" w:space="0" w:color="E89C8E" w:themeColor="accent4" w:themeTint="99"/>
        </w:tcBorders>
      </w:tcPr>
    </w:tblStylePr>
    <w:tblStylePr w:type="lastRow">
      <w:rPr>
        <w:b/>
        <w:bCs/>
      </w:rPr>
      <w:tblPr/>
      <w:tcPr>
        <w:tcBorders>
          <w:top w:val="double" w:sz="2" w:space="0" w:color="E89C8E" w:themeColor="accent4" w:themeTint="99"/>
        </w:tcBorders>
      </w:tcPr>
    </w:tblStylePr>
    <w:tblStylePr w:type="firstCol">
      <w:rPr>
        <w:b/>
        <w:bCs/>
      </w:rPr>
    </w:tblStylePr>
    <w:tblStylePr w:type="lastCol">
      <w:rPr>
        <w:b/>
        <w:bCs/>
      </w:rPr>
    </w:tblStylePr>
  </w:style>
  <w:style w:type="table" w:styleId="1-5">
    <w:name w:val="Grid Table 1 Light Accent 5"/>
    <w:basedOn w:val="a3"/>
    <w:uiPriority w:val="99"/>
    <w:rsid w:val="00276DEB"/>
    <w:pPr>
      <w:spacing w:after="0" w:line="240" w:lineRule="auto"/>
    </w:pPr>
    <w:tblPr>
      <w:tblStyleRowBandSize w:val="1"/>
      <w:tblStyleColBandSize w:val="1"/>
      <w:tblInd w:w="0" w:type="dxa"/>
      <w:tblBorders>
        <w:top w:val="single" w:sz="4" w:space="0" w:color="DFD2C2" w:themeColor="accent5" w:themeTint="66"/>
        <w:left w:val="single" w:sz="4" w:space="0" w:color="DFD2C2" w:themeColor="accent5" w:themeTint="66"/>
        <w:bottom w:val="single" w:sz="4" w:space="0" w:color="DFD2C2" w:themeColor="accent5" w:themeTint="66"/>
        <w:right w:val="single" w:sz="4" w:space="0" w:color="DFD2C2" w:themeColor="accent5" w:themeTint="66"/>
        <w:insideH w:val="single" w:sz="4" w:space="0" w:color="DFD2C2" w:themeColor="accent5" w:themeTint="66"/>
        <w:insideV w:val="single" w:sz="4" w:space="0" w:color="DFD2C2" w:themeColor="accent5" w:themeTint="66"/>
      </w:tblBorders>
      <w:tblCellMar>
        <w:top w:w="0" w:type="dxa"/>
        <w:left w:w="108" w:type="dxa"/>
        <w:bottom w:w="0" w:type="dxa"/>
        <w:right w:w="108" w:type="dxa"/>
      </w:tblCellMar>
    </w:tblPr>
    <w:tblStylePr w:type="firstRow">
      <w:rPr>
        <w:b/>
        <w:bCs/>
      </w:rPr>
      <w:tblPr/>
      <w:tcPr>
        <w:tcBorders>
          <w:bottom w:val="single" w:sz="12" w:space="0" w:color="CFBCA4" w:themeColor="accent5" w:themeTint="99"/>
        </w:tcBorders>
      </w:tcPr>
    </w:tblStylePr>
    <w:tblStylePr w:type="lastRow">
      <w:rPr>
        <w:b/>
        <w:bCs/>
      </w:rPr>
      <w:tblPr/>
      <w:tcPr>
        <w:tcBorders>
          <w:top w:val="double" w:sz="2" w:space="0" w:color="CFBCA4" w:themeColor="accent5" w:themeTint="99"/>
        </w:tcBorders>
      </w:tcPr>
    </w:tblStylePr>
    <w:tblStylePr w:type="firstCol">
      <w:rPr>
        <w:b/>
        <w:bCs/>
      </w:rPr>
    </w:tblStylePr>
    <w:tblStylePr w:type="lastCol">
      <w:rPr>
        <w:b/>
        <w:bCs/>
      </w:rPr>
    </w:tblStylePr>
  </w:style>
  <w:style w:type="table" w:styleId="1-6">
    <w:name w:val="Grid Table 1 Light Accent 6"/>
    <w:basedOn w:val="a3"/>
    <w:uiPriority w:val="99"/>
    <w:rsid w:val="00276DEB"/>
    <w:pPr>
      <w:spacing w:after="0" w:line="240" w:lineRule="auto"/>
    </w:pPr>
    <w:tblPr>
      <w:tblStyleRowBandSize w:val="1"/>
      <w:tblStyleColBandSize w:val="1"/>
      <w:tblInd w:w="0" w:type="dxa"/>
      <w:tblBorders>
        <w:top w:val="single" w:sz="4" w:space="0" w:color="F7ECC8" w:themeColor="accent6" w:themeTint="66"/>
        <w:left w:val="single" w:sz="4" w:space="0" w:color="F7ECC8" w:themeColor="accent6" w:themeTint="66"/>
        <w:bottom w:val="single" w:sz="4" w:space="0" w:color="F7ECC8" w:themeColor="accent6" w:themeTint="66"/>
        <w:right w:val="single" w:sz="4" w:space="0" w:color="F7ECC8" w:themeColor="accent6" w:themeTint="66"/>
        <w:insideH w:val="single" w:sz="4" w:space="0" w:color="F7ECC8" w:themeColor="accent6" w:themeTint="66"/>
        <w:insideV w:val="single" w:sz="4" w:space="0" w:color="F7ECC8" w:themeColor="accent6" w:themeTint="66"/>
      </w:tblBorders>
      <w:tblCellMar>
        <w:top w:w="0" w:type="dxa"/>
        <w:left w:w="108" w:type="dxa"/>
        <w:bottom w:w="0" w:type="dxa"/>
        <w:right w:w="108" w:type="dxa"/>
      </w:tblCellMar>
    </w:tblPr>
    <w:tblStylePr w:type="firstRow">
      <w:rPr>
        <w:b/>
        <w:bCs/>
      </w:rPr>
      <w:tblPr/>
      <w:tcPr>
        <w:tcBorders>
          <w:bottom w:val="single" w:sz="12" w:space="0" w:color="F3E2AD" w:themeColor="accent6" w:themeTint="99"/>
        </w:tcBorders>
      </w:tcPr>
    </w:tblStylePr>
    <w:tblStylePr w:type="lastRow">
      <w:rPr>
        <w:b/>
        <w:bCs/>
      </w:rPr>
      <w:tblPr/>
      <w:tcPr>
        <w:tcBorders>
          <w:top w:val="double" w:sz="2" w:space="0" w:color="F3E2AD" w:themeColor="accent6" w:themeTint="99"/>
        </w:tcBorders>
      </w:tcPr>
    </w:tblStylePr>
    <w:tblStylePr w:type="firstCol">
      <w:rPr>
        <w:b/>
        <w:bCs/>
      </w:rPr>
    </w:tblStylePr>
    <w:tblStylePr w:type="lastCol">
      <w:rPr>
        <w:b/>
        <w:bCs/>
      </w:rPr>
    </w:tblStylePr>
  </w:style>
  <w:style w:type="table" w:styleId="1-2">
    <w:name w:val="Grid Table 1 Light Accent 2"/>
    <w:basedOn w:val="a3"/>
    <w:uiPriority w:val="99"/>
    <w:rsid w:val="003F7D92"/>
    <w:pPr>
      <w:spacing w:after="0" w:line="240" w:lineRule="auto"/>
    </w:pPr>
    <w:tblPr>
      <w:tblStyleRowBandSize w:val="1"/>
      <w:tblStyleColBandSize w:val="1"/>
      <w:tblInd w:w="0" w:type="dxa"/>
      <w:tblBorders>
        <w:top w:val="single" w:sz="4" w:space="0" w:color="D091AA" w:themeColor="accent2" w:themeTint="66"/>
        <w:left w:val="single" w:sz="4" w:space="0" w:color="D091AA" w:themeColor="accent2" w:themeTint="66"/>
        <w:bottom w:val="single" w:sz="4" w:space="0" w:color="D091AA" w:themeColor="accent2" w:themeTint="66"/>
        <w:right w:val="single" w:sz="4" w:space="0" w:color="D091AA" w:themeColor="accent2" w:themeTint="66"/>
        <w:insideH w:val="single" w:sz="4" w:space="0" w:color="D091AA" w:themeColor="accent2" w:themeTint="66"/>
        <w:insideV w:val="single" w:sz="4" w:space="0" w:color="D091AA" w:themeColor="accent2" w:themeTint="66"/>
      </w:tblBorders>
      <w:tblCellMar>
        <w:top w:w="0" w:type="dxa"/>
        <w:left w:w="108" w:type="dxa"/>
        <w:bottom w:w="0" w:type="dxa"/>
        <w:right w:w="108" w:type="dxa"/>
      </w:tblCellMar>
    </w:tblPr>
    <w:tblStylePr w:type="firstRow">
      <w:rPr>
        <w:b/>
        <w:bCs/>
      </w:rPr>
      <w:tblPr/>
      <w:tcPr>
        <w:tcBorders>
          <w:bottom w:val="single" w:sz="12" w:space="0" w:color="B85B7F" w:themeColor="accent2" w:themeTint="99"/>
        </w:tcBorders>
      </w:tcPr>
    </w:tblStylePr>
    <w:tblStylePr w:type="lastRow">
      <w:rPr>
        <w:b/>
        <w:bCs/>
      </w:rPr>
      <w:tblPr/>
      <w:tcPr>
        <w:tcBorders>
          <w:top w:val="double" w:sz="2" w:space="0" w:color="B85B7F" w:themeColor="accent2" w:themeTint="99"/>
        </w:tcBorders>
      </w:tcPr>
    </w:tblStylePr>
    <w:tblStylePr w:type="firstCol">
      <w:rPr>
        <w:b/>
        <w:bCs/>
      </w:rPr>
    </w:tblStylePr>
    <w:tblStylePr w:type="lastCol">
      <w:rPr>
        <w:b/>
        <w:bCs/>
      </w:rPr>
    </w:tblStylePr>
  </w:style>
  <w:style w:type="table" w:styleId="21">
    <w:name w:val="Grid Table 2"/>
    <w:basedOn w:val="a3"/>
    <w:uiPriority w:val="99"/>
    <w:rsid w:val="003F7D9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w:basedOn w:val="a3"/>
    <w:uiPriority w:val="99"/>
    <w:rsid w:val="003F7D9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Plain Table 1"/>
    <w:basedOn w:val="a3"/>
    <w:uiPriority w:val="99"/>
    <w:rsid w:val="003F7D9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3"/>
    <w:uiPriority w:val="99"/>
    <w:rsid w:val="003F7D9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0">
    <w:name w:val="Balloon Text"/>
    <w:basedOn w:val="a1"/>
    <w:link w:val="aff1"/>
    <w:uiPriority w:val="99"/>
    <w:semiHidden/>
    <w:unhideWhenUsed/>
    <w:rsid w:val="007022AC"/>
    <w:pPr>
      <w:spacing w:after="0" w:line="240" w:lineRule="auto"/>
    </w:pPr>
    <w:rPr>
      <w:rFonts w:ascii="宋体" w:eastAsia="宋体"/>
      <w:sz w:val="18"/>
      <w:szCs w:val="18"/>
    </w:rPr>
  </w:style>
  <w:style w:type="character" w:customStyle="1" w:styleId="aff1">
    <w:name w:val="批注框文本字符"/>
    <w:basedOn w:val="a2"/>
    <w:link w:val="aff0"/>
    <w:uiPriority w:val="99"/>
    <w:semiHidden/>
    <w:rsid w:val="007022AC"/>
    <w:rPr>
      <w:rFonts w:ascii="宋体" w:eastAsia="宋体"/>
      <w:sz w:val="18"/>
      <w:szCs w:val="18"/>
      <w:lang w:val="en-GB" w:eastAsia="zh-CN"/>
    </w:rPr>
  </w:style>
  <w:style w:type="paragraph" w:styleId="aff2">
    <w:name w:val="Revision"/>
    <w:hidden/>
    <w:uiPriority w:val="99"/>
    <w:semiHidden/>
    <w:rsid w:val="007022AC"/>
    <w:pPr>
      <w:spacing w:after="0" w:line="240" w:lineRule="auto"/>
    </w:pPr>
    <w:rPr>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ixueyi/Library/Containers/com.microsoft.Word/Data/Library/Caches/TM10002081/&#30740;&#31350;&#35770;&#2599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研究论文.dotx</Template>
  <TotalTime>37</TotalTime>
  <Pages>9</Pages>
  <Words>579</Words>
  <Characters>3301</Characters>
  <Application>Microsoft Macintosh Word</Application>
  <DocSecurity>0</DocSecurity>
  <Lines>27</Lines>
  <Paragraphs>7</Paragraphs>
  <ScaleCrop>false</ScaleCrop>
  <HeadingPairs>
    <vt:vector size="4" baseType="variant">
      <vt:variant>
        <vt:lpstr>标题</vt:lpstr>
      </vt:variant>
      <vt:variant>
        <vt:i4>1</vt:i4>
      </vt:variant>
      <vt:variant>
        <vt:lpstr>Headings</vt:lpstr>
      </vt:variant>
      <vt:variant>
        <vt:i4>27</vt:i4>
      </vt:variant>
    </vt:vector>
  </HeadingPairs>
  <TitlesOfParts>
    <vt:vector size="28" baseType="lpstr">
      <vt:lpstr/>
      <vt:lpstr>概述</vt:lpstr>
      <vt:lpstr>    使用方法</vt:lpstr>
      <vt:lpstr>    应用架构</vt:lpstr>
      <vt:lpstr>    运行环境</vt:lpstr>
      <vt:lpstr>    定义</vt:lpstr>
      <vt:lpstr>基本应用需求</vt:lpstr>
      <vt:lpstr>    会议状态设计</vt:lpstr>
      <vt:lpstr>    用户角色设计</vt:lpstr>
      <vt:lpstr>    指派用户角色</vt:lpstr>
      <vt:lpstr>应用功能设计</vt:lpstr>
      <vt:lpstr>    微信接口</vt:lpstr>
      <vt:lpstr>    通讯录</vt:lpstr>
      <vt:lpstr>    用户登录</vt:lpstr>
      <vt:lpstr>    消息群发</vt:lpstr>
      <vt:lpstr>    用户功能页</vt:lpstr>
      <vt:lpstr>    会议功能首页</vt:lpstr>
      <vt:lpstr>    会议活动</vt:lpstr>
      <vt:lpstr>    发起会议</vt:lpstr>
      <vt:lpstr>    管理会议</vt:lpstr>
      <vt:lpstr>    上传文件</vt:lpstr>
      <vt:lpstr>    管理文件</vt:lpstr>
      <vt:lpstr>    邀请参会人</vt:lpstr>
      <vt:lpstr>    向参会人发送通知</vt:lpstr>
      <vt:lpstr>    下载、浏览会议资料文档</vt:lpstr>
      <vt:lpstr>    系统管理</vt:lpstr>
      <vt:lpstr>    删除会议记录</vt:lpstr>
      <vt:lpstr>    删除文件</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嵇michael</dc:creator>
  <cp:keywords/>
  <dc:description/>
  <cp:lastModifiedBy>嵇michael</cp:lastModifiedBy>
  <cp:revision>3</cp:revision>
  <dcterms:created xsi:type="dcterms:W3CDTF">2016-05-27T01:25:00Z</dcterms:created>
  <dcterms:modified xsi:type="dcterms:W3CDTF">2016-05-27T02:09:00Z</dcterms:modified>
</cp:coreProperties>
</file>